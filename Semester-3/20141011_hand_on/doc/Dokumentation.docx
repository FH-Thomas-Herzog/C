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660CF3" w:rsidP="00660CF3">
      <w:pPr>
        <w:pStyle w:val="Heading1"/>
        <w:pageBreakBefore w:val="0"/>
        <w:pPrChange w:id="0" w:author="Thomas Herzog" w:date="2014-10-08T21:18:00Z">
          <w:pPr>
            <w:spacing w:after="200" w:line="276" w:lineRule="auto"/>
          </w:pPr>
        </w:pPrChange>
      </w:pPr>
      <w:r>
        <w:t>Allgemein</w:t>
      </w:r>
    </w:p>
    <w:p w:rsidR="00660CF3" w:rsidRPr="00660CF3" w:rsidDel="00BA47EA" w:rsidRDefault="00660CF3" w:rsidP="00660CF3">
      <w:pPr>
        <w:rPr>
          <w:del w:id="1" w:author="Thomas Herzog" w:date="2014-10-08T21:29:00Z"/>
        </w:rPr>
      </w:pPr>
    </w:p>
    <w:p w:rsidR="00854350" w:rsidDel="00AD45E6" w:rsidRDefault="00854350" w:rsidP="00660CF3">
      <w:pPr>
        <w:rPr>
          <w:del w:id="2" w:author="Thomas Herzog" w:date="2014-10-08T21:18:00Z"/>
        </w:rPr>
      </w:pPr>
    </w:p>
    <w:p w:rsidR="005D2BDA" w:rsidRDefault="00EC28DD" w:rsidP="005D2BDA">
      <w:pPr>
        <w:rPr>
          <w:rFonts w:cs="Times New Roman"/>
        </w:rPr>
      </w:pPr>
      <w:del w:id="3" w:author="Thomas Herzog" w:date="2014-10-08T21:18:00Z">
        <w:r w:rsidDel="00AD45E6">
          <w:br w:type="page"/>
        </w:r>
      </w:del>
      <w:bookmarkStart w:id="4" w:name="_GoBack"/>
      <w:bookmarkEnd w:id="4"/>
      <w:r w:rsidR="005D2BDA">
        <w:rPr>
          <w:rFonts w:cs="Times New Roman"/>
        </w:rPr>
        <w:t>Folgend ist der Teil der Dokumentation angeführt, welche die Programmstruktur sowie das Ausführen der Tests dokumentiert.</w:t>
      </w:r>
    </w:p>
    <w:p w:rsidR="005D2BDA" w:rsidRDefault="005D2BDA" w:rsidP="005D2BDA">
      <w:pPr>
        <w:pStyle w:val="Heading2"/>
      </w:pPr>
      <w:r>
        <w:t>Lösungsidee</w:t>
      </w:r>
    </w:p>
    <w:p w:rsidR="005D2BDA" w:rsidRDefault="005D2BDA" w:rsidP="005D2BDA">
      <w:r>
        <w:t>Folgend ist dokumentiert, wie die Programmstruktur aufgebaut ist.</w:t>
      </w:r>
    </w:p>
    <w:p w:rsidR="005D2BDA" w:rsidRDefault="005D2BDA" w:rsidP="005D2BDA"/>
    <w:p w:rsidR="005D2BDA" w:rsidRDefault="005D2BDA" w:rsidP="005D2BDA">
      <w:pPr>
        <w:rPr>
          <w:u w:val="single"/>
        </w:rPr>
      </w:pPr>
      <w:r w:rsidRPr="00DC2E3C">
        <w:rPr>
          <w:u w:val="single"/>
        </w:rPr>
        <w:t>Programmstruktur:</w:t>
      </w:r>
    </w:p>
    <w:p w:rsidR="005D2BDA" w:rsidDel="00AD45E6" w:rsidRDefault="005D2BDA">
      <w:pPr>
        <w:pStyle w:val="ListParagraph"/>
        <w:numPr>
          <w:ilvl w:val="0"/>
          <w:numId w:val="24"/>
        </w:numPr>
        <w:rPr>
          <w:del w:id="5" w:author="Thomas Herzog" w:date="2014-10-08T21:19:00Z"/>
        </w:rPr>
      </w:pPr>
      <w:del w:id="6" w:author="Thomas Herzog" w:date="2014-10-08T21:19:00Z">
        <w:r w:rsidRPr="00DC2E3C" w:rsidDel="00AD45E6">
          <w:delText>source</w:delText>
        </w:r>
      </w:del>
      <w:proofErr w:type="spellStart"/>
      <w:ins w:id="7" w:author="Thomas Herzog" w:date="2014-10-08T21:19:00Z">
        <w:r w:rsidR="00AD45E6">
          <w:t>weight</w:t>
        </w:r>
      </w:ins>
      <w:proofErr w:type="spellEnd"/>
      <w:r w:rsidRPr="00DC2E3C">
        <w:t>/</w:t>
      </w:r>
      <w:r>
        <w:br/>
        <w:t>Das Verzeichnis, welches den Source</w:t>
      </w:r>
      <w:ins w:id="8" w:author="Thomas Herzog" w:date="2014-10-08T21:19:00Z">
        <w:r w:rsidR="00AD45E6">
          <w:t xml:space="preserve">, Header und </w:t>
        </w:r>
        <w:proofErr w:type="spellStart"/>
        <w:r w:rsidR="00AD45E6">
          <w:t>makefile</w:t>
        </w:r>
      </w:ins>
      <w:proofErr w:type="spellEnd"/>
      <w:r>
        <w:t xml:space="preserve"> </w:t>
      </w:r>
      <w:ins w:id="9" w:author="Thomas Herzog" w:date="2014-10-08T21:19:00Z">
        <w:r w:rsidR="00AD45E6">
          <w:t xml:space="preserve">für das Programm </w:t>
        </w:r>
        <w:proofErr w:type="spellStart"/>
        <w:r w:rsidR="00AD45E6">
          <w:t>weight</w:t>
        </w:r>
        <w:proofErr w:type="spellEnd"/>
        <w:r w:rsidR="00AD45E6">
          <w:t xml:space="preserve"> </w:t>
        </w:r>
      </w:ins>
      <w:r>
        <w:t>enthält</w:t>
      </w:r>
    </w:p>
    <w:p w:rsidR="005D2BDA" w:rsidRDefault="005D2BDA">
      <w:pPr>
        <w:pStyle w:val="ListParagraph"/>
        <w:numPr>
          <w:ilvl w:val="0"/>
          <w:numId w:val="24"/>
        </w:numPr>
      </w:pPr>
      <w:del w:id="10" w:author="Thomas Herzog" w:date="2014-10-08T21:19:00Z">
        <w:r w:rsidDel="00AD45E6">
          <w:delText>header/</w:delText>
        </w:r>
        <w:r w:rsidDel="00AD45E6">
          <w:br/>
          <w:delText>Das Verzeichnis, welches die Header Dateien enthält.</w:delText>
        </w:r>
      </w:del>
    </w:p>
    <w:p w:rsidR="005D2BDA" w:rsidRDefault="00AD45E6" w:rsidP="005D2BDA">
      <w:pPr>
        <w:pStyle w:val="ListParagraph"/>
        <w:numPr>
          <w:ilvl w:val="0"/>
          <w:numId w:val="24"/>
        </w:numPr>
      </w:pPr>
      <w:proofErr w:type="spellStart"/>
      <w:ins w:id="11" w:author="Thomas Herzog" w:date="2014-10-08T21:19:00Z">
        <w:r>
          <w:t>weight</w:t>
        </w:r>
        <w:proofErr w:type="spellEnd"/>
        <w:r>
          <w:t>/</w:t>
        </w:r>
      </w:ins>
      <w:proofErr w:type="spellStart"/>
      <w:r w:rsidR="005D2BDA">
        <w:t>test</w:t>
      </w:r>
      <w:proofErr w:type="spellEnd"/>
      <w:r w:rsidR="005D2BDA">
        <w:t>/</w:t>
      </w:r>
    </w:p>
    <w:p w:rsidR="005D2BDA" w:rsidRDefault="005D2BDA" w:rsidP="005D2BDA">
      <w:pPr>
        <w:pStyle w:val="ListParagraph"/>
      </w:pPr>
      <w:r>
        <w:t xml:space="preserve">Das Verzeichnis, welches </w:t>
      </w:r>
      <w:ins w:id="12" w:author="Thomas Herzog" w:date="2014-10-08T21:20:00Z">
        <w:r w:rsidR="00AD45E6">
          <w:t xml:space="preserve">das Testskript für das Programm </w:t>
        </w:r>
        <w:proofErr w:type="spellStart"/>
        <w:r w:rsidR="00AD45E6">
          <w:t>weight</w:t>
        </w:r>
        <w:proofErr w:type="spellEnd"/>
        <w:r w:rsidR="00AD45E6">
          <w:t xml:space="preserve"> </w:t>
        </w:r>
      </w:ins>
      <w:del w:id="13" w:author="Thomas Herzog" w:date="2014-10-08T21:20:00Z">
        <w:r w:rsidDel="00AD45E6">
          <w:delText xml:space="preserve">die Testskripten </w:delText>
        </w:r>
      </w:del>
      <w:r>
        <w:t>enthält.</w:t>
      </w:r>
    </w:p>
    <w:p w:rsidR="00AD45E6" w:rsidRDefault="00AD45E6">
      <w:pPr>
        <w:pStyle w:val="ListParagraph"/>
        <w:numPr>
          <w:ilvl w:val="0"/>
          <w:numId w:val="24"/>
        </w:numPr>
        <w:pPrChange w:id="14" w:author="Thomas Herzog" w:date="2014-10-08T21:20:00Z">
          <w:pPr/>
        </w:pPrChange>
      </w:pPr>
      <w:proofErr w:type="spellStart"/>
      <w:ins w:id="15" w:author="Thomas Herzog" w:date="2014-10-08T21:20:00Z">
        <w:r>
          <w:t>polynom</w:t>
        </w:r>
        <w:proofErr w:type="spellEnd"/>
        <w:r w:rsidRPr="00DC2E3C">
          <w:t>/</w:t>
        </w:r>
        <w:r>
          <w:br/>
          <w:t xml:space="preserve">Das Verzeichnis, welches den Source, Header und </w:t>
        </w:r>
        <w:proofErr w:type="spellStart"/>
        <w:r>
          <w:t>makefile</w:t>
        </w:r>
        <w:proofErr w:type="spellEnd"/>
        <w:r>
          <w:t xml:space="preserve"> für das Programm </w:t>
        </w:r>
        <w:proofErr w:type="spellStart"/>
        <w:r>
          <w:t>polynom</w:t>
        </w:r>
        <w:proofErr w:type="spellEnd"/>
        <w:r>
          <w:t xml:space="preserve"> enthält</w:t>
        </w:r>
      </w:ins>
    </w:p>
    <w:p w:rsidR="006A22C4" w:rsidRDefault="006A22C4" w:rsidP="006A22C4">
      <w:pPr>
        <w:pStyle w:val="ListParagraph"/>
        <w:numPr>
          <w:ilvl w:val="0"/>
          <w:numId w:val="24"/>
        </w:numPr>
      </w:pPr>
      <w:proofErr w:type="spellStart"/>
      <w:r>
        <w:t>polynom</w:t>
      </w:r>
      <w:proofErr w:type="spellEnd"/>
      <w:ins w:id="16" w:author="Thomas Herzog" w:date="2014-10-08T21:19:00Z">
        <w:r>
          <w:t>/</w:t>
        </w:r>
      </w:ins>
      <w:proofErr w:type="spellStart"/>
      <w:r>
        <w:t>test</w:t>
      </w:r>
      <w:proofErr w:type="spellEnd"/>
      <w:r>
        <w:t>/</w:t>
      </w:r>
    </w:p>
    <w:p w:rsidR="006A22C4" w:rsidRDefault="006A22C4" w:rsidP="006A22C4">
      <w:pPr>
        <w:pStyle w:val="ListParagraph"/>
        <w:rPr>
          <w:ins w:id="17" w:author="Thomas Herzog" w:date="2014-10-08T21:20:00Z"/>
        </w:rPr>
      </w:pPr>
      <w:r>
        <w:t xml:space="preserve">Das Verzeichnis, welches </w:t>
      </w:r>
      <w:ins w:id="18" w:author="Thomas Herzog" w:date="2014-10-08T21:20:00Z">
        <w:r>
          <w:t xml:space="preserve">das Testskript für das Programm </w:t>
        </w:r>
      </w:ins>
      <w:proofErr w:type="spellStart"/>
      <w:r>
        <w:t>polynom</w:t>
      </w:r>
      <w:proofErr w:type="spellEnd"/>
      <w:ins w:id="19" w:author="Thomas Herzog" w:date="2014-10-08T21:20:00Z">
        <w:r>
          <w:t xml:space="preserve"> </w:t>
        </w:r>
      </w:ins>
      <w:del w:id="20" w:author="Thomas Herzog" w:date="2014-10-08T21:20:00Z">
        <w:r w:rsidDel="00AD45E6">
          <w:delText xml:space="preserve">die Testskripten </w:delText>
        </w:r>
      </w:del>
      <w:r>
        <w:t>enthält.</w:t>
      </w:r>
    </w:p>
    <w:p w:rsidR="005D2BDA" w:rsidDel="00AD45E6" w:rsidRDefault="005D2BDA">
      <w:pPr>
        <w:rPr>
          <w:del w:id="21" w:author="Thomas Herzog" w:date="2014-10-08T21:20:00Z"/>
        </w:rPr>
        <w:pPrChange w:id="22" w:author="Thomas Herzog" w:date="2014-10-08T21:20:00Z">
          <w:pPr>
            <w:pStyle w:val="ListParagraph"/>
            <w:numPr>
              <w:numId w:val="24"/>
            </w:numPr>
            <w:ind w:hanging="360"/>
          </w:pPr>
        </w:pPrChange>
      </w:pPr>
      <w:del w:id="23" w:author="Thomas Herzog" w:date="2014-10-08T21:20:00Z">
        <w:r w:rsidDel="00AD45E6">
          <w:delText>make/</w:delText>
        </w:r>
        <w:r w:rsidDel="00AD45E6">
          <w:br/>
          <w:delText>Das Verzeichnis, welches die Makefiles enthält.</w:delText>
        </w:r>
      </w:del>
    </w:p>
    <w:p w:rsidR="005D2BDA" w:rsidRPr="005D2BDA" w:rsidRDefault="005D2BDA"/>
    <w:p w:rsidR="005D2BDA" w:rsidRPr="00925E46" w:rsidRDefault="005D2BDA" w:rsidP="005D2BDA">
      <w:pPr>
        <w:rPr>
          <w:rFonts w:cs="Times New Roman"/>
          <w:u w:val="single"/>
        </w:rPr>
      </w:pPr>
      <w:r>
        <w:rPr>
          <w:rFonts w:cs="Times New Roman"/>
          <w:u w:val="single"/>
        </w:rPr>
        <w:t>Ausführen der Testskripten:</w:t>
      </w:r>
    </w:p>
    <w:p w:rsidR="005D2BDA" w:rsidRDefault="005D2BDA" w:rsidP="005D2BDA">
      <w:pPr>
        <w:pStyle w:val="ListParagraph"/>
        <w:numPr>
          <w:ilvl w:val="0"/>
          <w:numId w:val="26"/>
        </w:numPr>
      </w:pPr>
      <w:r>
        <w:t>Entpacken Sie das Archiv auf einen Linux System</w:t>
      </w:r>
    </w:p>
    <w:p w:rsidR="005D2BDA" w:rsidRPr="00370154" w:rsidRDefault="005D2BDA" w:rsidP="005D2BDA">
      <w:pPr>
        <w:pStyle w:val="ListParagraph"/>
        <w:numPr>
          <w:ilvl w:val="0"/>
          <w:numId w:val="26"/>
        </w:numPr>
      </w:pPr>
      <w:r>
        <w:t xml:space="preserve">Navigieren Sie in das Verzeichnis, wo das Shell Script enthalten ist. </w:t>
      </w:r>
      <w:r w:rsidRPr="00925E46">
        <w:rPr>
          <w:i/>
        </w:rPr>
        <w:t>(</w:t>
      </w:r>
      <w:r>
        <w:rPr>
          <w:i/>
        </w:rPr>
        <w:t>&lt;</w:t>
      </w:r>
      <w:proofErr w:type="spellStart"/>
      <w:r>
        <w:rPr>
          <w:i/>
        </w:rPr>
        <w:t>archive_root</w:t>
      </w:r>
      <w:proofErr w:type="spellEnd"/>
      <w:r>
        <w:rPr>
          <w:i/>
        </w:rPr>
        <w:t>&gt;/</w:t>
      </w:r>
      <w:ins w:id="24" w:author="Thomas Herzog" w:date="2014-10-08T21:21:00Z">
        <w:r w:rsidR="00AD45E6">
          <w:rPr>
            <w:i/>
          </w:rPr>
          <w:t>&lt;</w:t>
        </w:r>
        <w:proofErr w:type="spellStart"/>
        <w:r w:rsidR="00AD45E6">
          <w:rPr>
            <w:i/>
          </w:rPr>
          <w:t>program_name</w:t>
        </w:r>
        <w:proofErr w:type="spellEnd"/>
        <w:r w:rsidR="00AD45E6">
          <w:rPr>
            <w:i/>
          </w:rPr>
          <w:t>&gt;/</w:t>
        </w:r>
      </w:ins>
      <w:proofErr w:type="spellStart"/>
      <w:r>
        <w:rPr>
          <w:i/>
        </w:rPr>
        <w:t>test</w:t>
      </w:r>
      <w:proofErr w:type="spellEnd"/>
      <w:r w:rsidRPr="00925E46">
        <w:rPr>
          <w:i/>
        </w:rPr>
        <w:t>)</w:t>
      </w:r>
    </w:p>
    <w:p w:rsidR="005D2BDA" w:rsidRDefault="005D2BDA" w:rsidP="005D2BDA">
      <w:pPr>
        <w:pStyle w:val="ListParagraph"/>
        <w:numPr>
          <w:ilvl w:val="0"/>
          <w:numId w:val="26"/>
        </w:numPr>
      </w:pPr>
      <w:r>
        <w:t>Stellen Sie sicher das der Benutzer ausreichende Rechte für das entpackte Verzeichnis und seinen Inhalt hat</w:t>
      </w:r>
    </w:p>
    <w:p w:rsidR="005D2BDA" w:rsidRPr="005701C1" w:rsidRDefault="005D2BDA" w:rsidP="005D2BDA">
      <w:pPr>
        <w:pStyle w:val="ListParagraph"/>
        <w:numPr>
          <w:ilvl w:val="0"/>
          <w:numId w:val="26"/>
        </w:numPr>
        <w:rPr>
          <w:sz w:val="16"/>
          <w:szCs w:val="16"/>
        </w:rPr>
      </w:pPr>
      <w:r>
        <w:t xml:space="preserve">Machen Sie die Skripten ausführbar. </w:t>
      </w:r>
      <w:proofErr w:type="spellStart"/>
      <w:r w:rsidRPr="005701C1">
        <w:rPr>
          <w:rFonts w:ascii="Courier New" w:hAnsi="Courier New" w:cs="Courier New"/>
          <w:sz w:val="16"/>
          <w:szCs w:val="16"/>
        </w:rPr>
        <w:t>chmod</w:t>
      </w:r>
      <w:proofErr w:type="spellEnd"/>
      <w:r w:rsidRPr="005701C1">
        <w:rPr>
          <w:rFonts w:ascii="Courier New" w:hAnsi="Courier New" w:cs="Courier New"/>
          <w:sz w:val="16"/>
          <w:szCs w:val="16"/>
        </w:rPr>
        <w:t xml:space="preserve"> +x *_tests.sh</w:t>
      </w:r>
    </w:p>
    <w:p w:rsidR="005D2BDA" w:rsidRDefault="005D2BDA" w:rsidP="005D2BDA">
      <w:pPr>
        <w:pStyle w:val="ListParagraph"/>
        <w:numPr>
          <w:ilvl w:val="0"/>
          <w:numId w:val="26"/>
        </w:numPr>
      </w:pPr>
      <w:r>
        <w:t xml:space="preserve">Führen Sie die Testskripten aus. Das aktuelle Verzeichnis muss </w:t>
      </w:r>
      <w:r>
        <w:rPr>
          <w:i/>
        </w:rPr>
        <w:t>&lt;</w:t>
      </w:r>
      <w:proofErr w:type="spellStart"/>
      <w:r>
        <w:rPr>
          <w:i/>
        </w:rPr>
        <w:t>archive_root</w:t>
      </w:r>
      <w:proofErr w:type="spellEnd"/>
      <w:r>
        <w:rPr>
          <w:i/>
        </w:rPr>
        <w:t>&gt;/</w:t>
      </w:r>
      <w:ins w:id="25" w:author="Thomas Herzog" w:date="2014-10-08T21:21:00Z">
        <w:r w:rsidR="00AD45E6">
          <w:rPr>
            <w:i/>
          </w:rPr>
          <w:t>&lt;</w:t>
        </w:r>
        <w:proofErr w:type="spellStart"/>
        <w:r w:rsidR="00AD45E6">
          <w:rPr>
            <w:i/>
          </w:rPr>
          <w:t>program_name</w:t>
        </w:r>
        <w:proofErr w:type="spellEnd"/>
        <w:r w:rsidR="00AD45E6">
          <w:rPr>
            <w:i/>
          </w:rPr>
          <w:t>&gt;/</w:t>
        </w:r>
      </w:ins>
      <w:proofErr w:type="spellStart"/>
      <w:r>
        <w:rPr>
          <w:i/>
        </w:rPr>
        <w:t>test</w:t>
      </w:r>
      <w:proofErr w:type="spellEnd"/>
      <w:r>
        <w:t xml:space="preserve"> sein, da die Tests sonst nicht funktionieren, da relative Pfade enthalten sind.</w:t>
      </w:r>
    </w:p>
    <w:p w:rsidR="005D2BDA" w:rsidRPr="005D2BDA" w:rsidRDefault="005D2BDA" w:rsidP="005D2BDA"/>
    <w:p w:rsidR="00CD07FF" w:rsidRDefault="0062634A" w:rsidP="00775141">
      <w:pPr>
        <w:pStyle w:val="Heading1"/>
      </w:pPr>
      <w:r>
        <w:lastRenderedPageBreak/>
        <w:t>Krafttraining</w:t>
      </w:r>
    </w:p>
    <w:p w:rsidR="0062634A" w:rsidRPr="0062634A" w:rsidRDefault="0062634A" w:rsidP="0062634A">
      <w:r>
        <w:t>Folgend ist die Dokumentation für die Aufgabe Krafttraining angeführt, welche eine Ermittlung von der Anzahl von bestimmten Hantelscheiben (unterschiedliches Gewicht) in Abhängigkeit von dem verlangten Gewicht zu ermitteln.</w:t>
      </w:r>
    </w:p>
    <w:p w:rsidR="00CD07FF" w:rsidRDefault="00CD07FF" w:rsidP="00CD07FF">
      <w:pPr>
        <w:pStyle w:val="Heading2"/>
        <w:numPr>
          <w:ilvl w:val="1"/>
          <w:numId w:val="7"/>
        </w:numPr>
      </w:pPr>
      <w:bookmarkStart w:id="26" w:name="_Toc398919409"/>
      <w:r>
        <w:t>Lösungsidee</w:t>
      </w:r>
      <w:bookmarkEnd w:id="26"/>
    </w:p>
    <w:p w:rsidR="0062634A" w:rsidRDefault="0062634A" w:rsidP="0062634A">
      <w:r>
        <w:t xml:space="preserve">Folgend ist die Lösungsidee für das Programm </w:t>
      </w:r>
      <w:proofErr w:type="spellStart"/>
      <w:ins w:id="27" w:author="Thomas Herzog" w:date="2014-10-08T21:22:00Z">
        <w:r w:rsidR="00F26744">
          <w:t>w</w:t>
        </w:r>
      </w:ins>
      <w:del w:id="28" w:author="Thomas Herzog" w:date="2014-10-08T21:22:00Z">
        <w:r w:rsidDel="00F26744">
          <w:delText>W</w:delText>
        </w:r>
      </w:del>
      <w:r>
        <w:t>eight</w:t>
      </w:r>
      <w:proofErr w:type="spellEnd"/>
      <w:r>
        <w:t xml:space="preserve"> angeführt, welches die Ermittlung von der Anzahl von bestimmten Hantelscheiben (verschiedenes Gewicht) verlangt, welche verwendet werden können um auf eine Hantelstange ein bestimmtes Gewicht erreichen.</w:t>
      </w:r>
    </w:p>
    <w:p w:rsidR="00B961E4" w:rsidRDefault="00B961E4" w:rsidP="0062634A"/>
    <w:p w:rsidR="00B961E4" w:rsidRDefault="00B961E4" w:rsidP="0062634A">
      <w:r>
        <w:t>Bei der Initialisierung des Programm soll geprüft werden ob die übergebenen Argumente folgende Eigenschaften erfüllen:</w:t>
      </w:r>
    </w:p>
    <w:p w:rsidR="00B961E4" w:rsidRDefault="00B961E4" w:rsidP="00B961E4">
      <w:pPr>
        <w:pStyle w:val="ListParagraph"/>
        <w:numPr>
          <w:ilvl w:val="0"/>
          <w:numId w:val="22"/>
        </w:numPr>
      </w:pPr>
      <w:r>
        <w:t>Exakt ein Argument</w:t>
      </w:r>
    </w:p>
    <w:p w:rsidR="00B961E4" w:rsidRDefault="00B961E4" w:rsidP="00B961E4">
      <w:pPr>
        <w:pStyle w:val="ListParagraph"/>
        <w:numPr>
          <w:ilvl w:val="0"/>
          <w:numId w:val="22"/>
        </w:numPr>
      </w:pPr>
      <w:r>
        <w:t>Argument kann in Datentyp Double geparst werden (</w:t>
      </w:r>
      <w:proofErr w:type="spellStart"/>
      <w:r w:rsidRPr="00B961E4">
        <w:rPr>
          <w:color w:val="C00000"/>
        </w:rPr>
        <w:t>strtod</w:t>
      </w:r>
      <w:proofErr w:type="spellEnd"/>
      <w:r w:rsidRPr="00B961E4">
        <w:rPr>
          <w:color w:val="C00000"/>
        </w:rPr>
        <w:t xml:space="preserve"> </w:t>
      </w:r>
      <w:r w:rsidR="001B3A7E">
        <w:t xml:space="preserve">verwenden und </w:t>
      </w:r>
      <w:r w:rsidRPr="00B961E4">
        <w:t xml:space="preserve">nicht </w:t>
      </w:r>
      <w:proofErr w:type="spellStart"/>
      <w:r w:rsidRPr="00B961E4">
        <w:rPr>
          <w:color w:val="C00000"/>
        </w:rPr>
        <w:t>atof</w:t>
      </w:r>
      <w:proofErr w:type="spellEnd"/>
      <w:r>
        <w:t>)</w:t>
      </w:r>
    </w:p>
    <w:p w:rsidR="00B961E4" w:rsidRDefault="00B961E4" w:rsidP="00B961E4">
      <w:pPr>
        <w:pStyle w:val="ListParagraph"/>
        <w:numPr>
          <w:ilvl w:val="0"/>
          <w:numId w:val="22"/>
        </w:numPr>
      </w:pPr>
      <w:r>
        <w:t xml:space="preserve">Argument ist in folgenden Grenzen </w:t>
      </w:r>
    </w:p>
    <w:p w:rsidR="00B961E4" w:rsidRDefault="00B961E4" w:rsidP="00B961E4">
      <w:pPr>
        <w:pStyle w:val="ListParagraph"/>
        <w:rPr>
          <w:lang w:val="en-US"/>
        </w:rPr>
      </w:pPr>
      <w:r w:rsidRPr="00B961E4">
        <w:rPr>
          <w:lang w:val="en-US"/>
        </w:rPr>
        <w:t xml:space="preserve">(BAR_WEIGHT </w:t>
      </w:r>
      <w:r>
        <w:rPr>
          <w:lang w:val="en-US"/>
        </w:rPr>
        <w:t>&lt;= argument &lt;=</w:t>
      </w:r>
      <w:r w:rsidRPr="00B961E4">
        <w:rPr>
          <w:lang w:val="en-US"/>
        </w:rPr>
        <w:t xml:space="preserve"> MAX_UNIT_WEIGHT)</w:t>
      </w:r>
    </w:p>
    <w:p w:rsidR="00B961E4" w:rsidRDefault="00B961E4" w:rsidP="00B961E4">
      <w:r w:rsidRPr="00B961E4">
        <w:t>Sollte eine dieser Eigenschaften nic</w:t>
      </w:r>
      <w:r>
        <w:t xml:space="preserve">ht erfüllt sein, so soll eine </w:t>
      </w:r>
      <w:r w:rsidRPr="00B961E4">
        <w:t xml:space="preserve">entsprechende Meldung ausgegeben </w:t>
      </w:r>
      <w:r>
        <w:t>we</w:t>
      </w:r>
      <w:r w:rsidRPr="00B961E4">
        <w:t xml:space="preserve">rden. </w:t>
      </w:r>
    </w:p>
    <w:p w:rsidR="00B961E4" w:rsidRDefault="00B961E4" w:rsidP="00B961E4"/>
    <w:p w:rsidR="001B3A7E" w:rsidRPr="001B3A7E" w:rsidRDefault="001B3A7E" w:rsidP="00B961E4">
      <w:pPr>
        <w:rPr>
          <w:u w:val="single"/>
        </w:rPr>
      </w:pPr>
      <w:r w:rsidRPr="001B3A7E">
        <w:rPr>
          <w:u w:val="single"/>
        </w:rPr>
        <w:t>Globale Variablen:</w:t>
      </w:r>
    </w:p>
    <w:p w:rsidR="001B3A7E" w:rsidRDefault="001B3A7E" w:rsidP="001B3A7E">
      <w:pPr>
        <w:pStyle w:val="ListParagraph"/>
        <w:numPr>
          <w:ilvl w:val="0"/>
          <w:numId w:val="23"/>
        </w:numPr>
      </w:pPr>
      <w:r>
        <w:t>UNITS</w:t>
      </w:r>
      <w:r>
        <w:br/>
        <w:t>Statisch konstantes Array mit den verfügbaren Gewichten</w:t>
      </w:r>
    </w:p>
    <w:p w:rsidR="001B3A7E" w:rsidRDefault="001B3A7E" w:rsidP="001B3A7E">
      <w:pPr>
        <w:pStyle w:val="ListParagraph"/>
        <w:numPr>
          <w:ilvl w:val="0"/>
          <w:numId w:val="23"/>
        </w:numPr>
      </w:pPr>
      <w:r>
        <w:t>UNIT_COUNTS</w:t>
      </w:r>
      <w:r>
        <w:br/>
        <w:t>Statisch konstantes Array mit der Anzahl der verfügbaren Gewichten</w:t>
      </w:r>
    </w:p>
    <w:p w:rsidR="001B3A7E" w:rsidRDefault="001B3A7E" w:rsidP="001B3A7E">
      <w:pPr>
        <w:pStyle w:val="ListParagraph"/>
        <w:numPr>
          <w:ilvl w:val="0"/>
          <w:numId w:val="23"/>
        </w:numPr>
      </w:pPr>
      <w:r>
        <w:t>MAX_UNITS</w:t>
      </w:r>
      <w:r>
        <w:br/>
        <w:t>Die Anzahl der maximal verfügbaren Gewichten</w:t>
      </w:r>
    </w:p>
    <w:p w:rsidR="0037654E" w:rsidRDefault="001B3A7E" w:rsidP="001B3A7E">
      <w:pPr>
        <w:pStyle w:val="ListParagraph"/>
        <w:numPr>
          <w:ilvl w:val="0"/>
          <w:numId w:val="23"/>
        </w:numPr>
      </w:pPr>
      <w:r>
        <w:t>BAR</w:t>
      </w:r>
      <w:r>
        <w:br/>
        <w:t>Statische Konstante, die das Gewicht der Stange definiert</w:t>
      </w:r>
    </w:p>
    <w:p w:rsidR="001B3A7E" w:rsidRDefault="0037654E" w:rsidP="001B3A7E">
      <w:pPr>
        <w:pStyle w:val="ListParagraph"/>
        <w:numPr>
          <w:ilvl w:val="0"/>
          <w:numId w:val="23"/>
        </w:numPr>
      </w:pPr>
      <w:proofErr w:type="spellStart"/>
      <w:r>
        <w:t>solutions</w:t>
      </w:r>
      <w:proofErr w:type="spellEnd"/>
      <w:r>
        <w:br/>
      </w:r>
      <w:r w:rsidR="001B3A7E">
        <w:t xml:space="preserve"> </w:t>
      </w:r>
      <w:r>
        <w:t>Statisches Array der gefunden Lösungen</w:t>
      </w:r>
    </w:p>
    <w:p w:rsidR="0037654E" w:rsidRDefault="0037654E" w:rsidP="001B3A7E">
      <w:pPr>
        <w:pStyle w:val="ListParagraph"/>
        <w:numPr>
          <w:ilvl w:val="0"/>
          <w:numId w:val="23"/>
        </w:numPr>
      </w:pPr>
      <w:proofErr w:type="spellStart"/>
      <w:r>
        <w:t>solutionCount</w:t>
      </w:r>
      <w:proofErr w:type="spellEnd"/>
      <w:r>
        <w:br/>
        <w:t>Der Zähler für die gefundenen Lösungen</w:t>
      </w:r>
    </w:p>
    <w:p w:rsidR="000E34AA" w:rsidRDefault="000E34AA" w:rsidP="000E34AA"/>
    <w:p w:rsidR="00B961E4" w:rsidRDefault="00B961E4" w:rsidP="00B961E4">
      <w:r>
        <w:t xml:space="preserve">Das Programm soll so weit wie möglich unterteilt werden und nicht der gesamte Code in einer </w:t>
      </w:r>
      <w:r w:rsidR="001B3A7E">
        <w:t>Funktion enthalten sein.</w:t>
      </w:r>
      <w:r w:rsidR="000E34AA">
        <w:t xml:space="preserve"> Alle Funktion</w:t>
      </w:r>
      <w:ins w:id="29" w:author="Thomas Herzog" w:date="2014-10-08T21:22:00Z">
        <w:r w:rsidR="00F26744">
          <w:t>sdeklarationen</w:t>
        </w:r>
      </w:ins>
      <w:del w:id="30" w:author="Thomas Herzog" w:date="2014-10-08T21:22:00Z">
        <w:r w:rsidR="000E34AA" w:rsidDel="00F26744">
          <w:delText>en</w:delText>
        </w:r>
      </w:del>
      <w:r w:rsidR="000E34AA">
        <w:t xml:space="preserve"> sollen in einer eigenen Header Datei ausgelagert werden, sowie auch alle verwendeten Konstanten und globalen Variablen.</w:t>
      </w:r>
      <w:r w:rsidR="0042733D">
        <w:t xml:space="preserve"> Der Hauptalgorithmus soll über Backtracking die Lösungen ermitteln, wobei hierbei alle Lösungen durchprobiert werden sollen.</w:t>
      </w:r>
    </w:p>
    <w:p w:rsidR="0042733D" w:rsidRDefault="0042733D" w:rsidP="00B961E4">
      <w:r>
        <w:lastRenderedPageBreak/>
        <w:t>Hierbei wird über alle Units iteriert und diese einem Array hinzugefügt, sowie eine Variable, die das Gesamtgewicht hält durch die rekursiv aufgerufene Funktion geschleift werden. Hierbei soll mit Pointern gearbeitet werden.</w:t>
      </w:r>
    </w:p>
    <w:p w:rsidR="00DC2E3C" w:rsidRDefault="00DC2E3C" w:rsidP="00B961E4"/>
    <w:p w:rsidR="00CD07FF" w:rsidRDefault="00CD07FF" w:rsidP="00CD07FF">
      <w:pPr>
        <w:pStyle w:val="Heading2"/>
        <w:numPr>
          <w:ilvl w:val="1"/>
          <w:numId w:val="7"/>
        </w:numPr>
      </w:pPr>
      <w:bookmarkStart w:id="31" w:name="_Toc398919410"/>
      <w:r>
        <w:t>Implementierung</w:t>
      </w:r>
      <w:bookmarkEnd w:id="31"/>
    </w:p>
    <w:p w:rsidR="00FB2727" w:rsidRDefault="00F03300" w:rsidP="00FB2727">
      <w:r>
        <w:t xml:space="preserve">Folgend ist der Source die Header Datei und die </w:t>
      </w:r>
      <w:proofErr w:type="spellStart"/>
      <w:r>
        <w:t>Makefile</w:t>
      </w:r>
      <w:proofErr w:type="spellEnd"/>
      <w:r>
        <w:t xml:space="preserve"> des Programms </w:t>
      </w:r>
      <w:proofErr w:type="spellStart"/>
      <w:r>
        <w:t>weight</w:t>
      </w:r>
      <w:proofErr w:type="spellEnd"/>
      <w:r>
        <w:t xml:space="preserve"> angeführt.</w:t>
      </w:r>
    </w:p>
    <w:p w:rsidR="00F03300" w:rsidRDefault="004B1D98" w:rsidP="004B1D98">
      <w:pPr>
        <w:pStyle w:val="Heading3"/>
      </w:pPr>
      <w:proofErr w:type="spellStart"/>
      <w:r>
        <w:t>weight.h</w:t>
      </w:r>
      <w:proofErr w:type="spellEnd"/>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This header file contains all constants, </w:t>
      </w:r>
      <w:proofErr w:type="spellStart"/>
      <w:r w:rsidRPr="009E7C1A">
        <w:rPr>
          <w:rFonts w:ascii="Courier New" w:eastAsia="Times New Roman" w:hAnsi="Courier New" w:cs="Courier New"/>
          <w:color w:val="000000"/>
          <w:sz w:val="16"/>
          <w:szCs w:val="16"/>
          <w:lang w:val="en-US"/>
        </w:rPr>
        <w:t>makros</w:t>
      </w:r>
      <w:proofErr w:type="spellEnd"/>
      <w:r w:rsidRPr="009E7C1A">
        <w:rPr>
          <w:rFonts w:ascii="Courier New" w:eastAsia="Times New Roman" w:hAnsi="Courier New" w:cs="Courier New"/>
          <w:color w:val="000000"/>
          <w:sz w:val="16"/>
          <w:szCs w:val="16"/>
          <w:lang w:val="en-US"/>
        </w:rPr>
        <w:t xml:space="preserve"> and function declaration</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the application 'weights' needs.</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w:t>
      </w:r>
      <w:proofErr w:type="spellStart"/>
      <w:r w:rsidRPr="009E7C1A">
        <w:rPr>
          <w:rFonts w:ascii="Courier New" w:eastAsia="Times New Roman" w:hAnsi="Courier New" w:cs="Courier New"/>
          <w:color w:val="000000"/>
          <w:sz w:val="16"/>
          <w:szCs w:val="16"/>
          <w:lang w:val="en-US"/>
        </w:rPr>
        <w:t>weight.h</w:t>
      </w:r>
      <w:proofErr w:type="spellEnd"/>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Created on: Sep 28, 2014</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Author: </w:t>
      </w:r>
      <w:ins w:id="32" w:author="Thomas Herzog" w:date="2014-10-08T21:31:00Z">
        <w:r w:rsidR="004D7477" w:rsidRPr="004D7477">
          <w:rPr>
            <w:rFonts w:ascii="Courier New" w:eastAsia="Times New Roman" w:hAnsi="Courier New" w:cs="Courier New"/>
            <w:color w:val="000000"/>
            <w:sz w:val="16"/>
            <w:szCs w:val="16"/>
            <w:lang w:val="en-US"/>
          </w:rPr>
          <w:t>Thomas Herzog</w:t>
        </w:r>
      </w:ins>
      <w:del w:id="33" w:author="Thomas Herzog" w:date="2014-10-08T21:31:00Z">
        <w:r w:rsidRPr="009E7C1A" w:rsidDel="004D7477">
          <w:rPr>
            <w:rFonts w:ascii="Courier New" w:eastAsia="Times New Roman" w:hAnsi="Courier New" w:cs="Courier New"/>
            <w:color w:val="000000"/>
            <w:sz w:val="16"/>
            <w:szCs w:val="16"/>
            <w:lang w:val="en-US"/>
          </w:rPr>
          <w:delText>cchet</w:delText>
        </w:r>
      </w:del>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#include "</w:t>
      </w:r>
      <w:proofErr w:type="spellStart"/>
      <w:r w:rsidRPr="009E7C1A">
        <w:rPr>
          <w:rFonts w:ascii="Courier New" w:eastAsia="Times New Roman" w:hAnsi="Courier New" w:cs="Courier New"/>
          <w:color w:val="804000"/>
          <w:sz w:val="16"/>
          <w:szCs w:val="16"/>
          <w:lang w:val="en-US"/>
        </w:rPr>
        <w:t>common.h</w:t>
      </w:r>
      <w:proofErr w:type="spellEnd"/>
      <w:r w:rsidRPr="009E7C1A">
        <w:rPr>
          <w:rFonts w:ascii="Courier New" w:eastAsia="Times New Roman" w:hAnsi="Courier New" w:cs="Courier New"/>
          <w:color w:val="80400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#include &lt;</w:t>
      </w:r>
      <w:proofErr w:type="spellStart"/>
      <w:r w:rsidRPr="009E7C1A">
        <w:rPr>
          <w:rFonts w:ascii="Courier New" w:eastAsia="Times New Roman" w:hAnsi="Courier New" w:cs="Courier New"/>
          <w:color w:val="804000"/>
          <w:sz w:val="16"/>
          <w:szCs w:val="16"/>
          <w:lang w:val="en-US"/>
        </w:rPr>
        <w:t>limits.h</w:t>
      </w:r>
      <w:proofErr w:type="spellEnd"/>
      <w:r w:rsidRPr="009E7C1A">
        <w:rPr>
          <w:rFonts w:ascii="Courier New" w:eastAsia="Times New Roman" w:hAnsi="Courier New" w:cs="Courier New"/>
          <w:color w:val="804000"/>
          <w:sz w:val="16"/>
          <w:szCs w:val="16"/>
          <w:lang w:val="en-US"/>
        </w:rPr>
        <w:t>&gt;</w:t>
      </w: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w:t>
      </w:r>
      <w:proofErr w:type="spellStart"/>
      <w:r w:rsidRPr="009E7C1A">
        <w:rPr>
          <w:rFonts w:ascii="Courier New" w:eastAsia="Times New Roman" w:hAnsi="Courier New" w:cs="Courier New"/>
          <w:color w:val="804000"/>
          <w:sz w:val="16"/>
          <w:szCs w:val="16"/>
          <w:lang w:val="en-US"/>
        </w:rPr>
        <w:t>ifndef</w:t>
      </w:r>
      <w:proofErr w:type="spellEnd"/>
      <w:r w:rsidRPr="009E7C1A">
        <w:rPr>
          <w:rFonts w:ascii="Courier New" w:eastAsia="Times New Roman" w:hAnsi="Courier New" w:cs="Courier New"/>
          <w:color w:val="804000"/>
          <w:sz w:val="16"/>
          <w:szCs w:val="16"/>
          <w:lang w:val="en-US"/>
        </w:rPr>
        <w:t xml:space="preserve"> WEIGHT_H_</w:t>
      </w: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#define WEIGHT_H_</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the maximum available units */</w:t>
      </w: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#define MAX_UNITS 8</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The available weights of the units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static</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const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color w:val="000000"/>
          <w:sz w:val="16"/>
          <w:szCs w:val="16"/>
          <w:lang w:val="en-US"/>
        </w:rPr>
        <w:t xml:space="preserve"> 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0.5</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1.25</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2.5</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5</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15</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20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25</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00"/>
          <w:sz w:val="16"/>
          <w:szCs w:val="16"/>
          <w:lang w:val="en-US"/>
        </w:rPr>
        <w:t>/* The available counts of the units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static</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const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UNIT_COUNTS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3</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3</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00"/>
          <w:sz w:val="16"/>
          <w:szCs w:val="16"/>
          <w:lang w:val="en-US"/>
        </w:rPr>
        <w:t>/* The weight of the bar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static</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const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color w:val="000000"/>
          <w:sz w:val="16"/>
          <w:szCs w:val="16"/>
          <w:lang w:val="en-US"/>
        </w:rPr>
        <w:t xml:space="preserve"> BAR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20.0</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00"/>
          <w:sz w:val="16"/>
          <w:szCs w:val="16"/>
          <w:lang w:val="en-US"/>
        </w:rPr>
        <w:t>/* Holds the solutions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static</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solutions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SHRT_MAX</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00"/>
          <w:sz w:val="16"/>
          <w:szCs w:val="16"/>
          <w:lang w:val="en-US"/>
        </w:rPr>
        <w:t>/* The solution counter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static</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solutionCount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Validates the given program arguments if they are valid arguments for this application.</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char** arguments: the two dimensional array of arguments</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double* value: the parsed argument value</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return </w:t>
      </w:r>
      <w:proofErr w:type="spellStart"/>
      <w:r w:rsidRPr="009E7C1A">
        <w:rPr>
          <w:rFonts w:ascii="Courier New" w:eastAsia="Times New Roman" w:hAnsi="Courier New" w:cs="Courier New"/>
          <w:color w:val="008080"/>
          <w:sz w:val="16"/>
          <w:szCs w:val="16"/>
          <w:lang w:val="en-US"/>
        </w:rPr>
        <w:t>bool</w:t>
      </w:r>
      <w:proofErr w:type="spellEnd"/>
      <w:r w:rsidRPr="009E7C1A">
        <w:rPr>
          <w:rFonts w:ascii="Courier New" w:eastAsia="Times New Roman" w:hAnsi="Courier New" w:cs="Courier New"/>
          <w:color w:val="008080"/>
          <w:sz w:val="16"/>
          <w:szCs w:val="16"/>
          <w:lang w:val="en-US"/>
        </w:rPr>
        <w:t>: true if the arguments are valid, false otherwise</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roofErr w:type="spellStart"/>
      <w:r w:rsidRPr="009E7C1A">
        <w:rPr>
          <w:rFonts w:ascii="Courier New" w:eastAsia="Times New Roman" w:hAnsi="Courier New" w:cs="Courier New"/>
          <w:color w:val="8000FF"/>
          <w:sz w:val="16"/>
          <w:szCs w:val="16"/>
          <w:lang w:val="en-US"/>
        </w:rPr>
        <w:t>bool</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ValidateArguments</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argc</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char</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arguments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value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Answers the question if the unit at the index is available to be used or not.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usedUnitCount</w:t>
      </w:r>
      <w:proofErr w:type="spellEnd"/>
      <w:r w:rsidRPr="009E7C1A">
        <w:rPr>
          <w:rFonts w:ascii="Courier New" w:eastAsia="Times New Roman" w:hAnsi="Courier New" w:cs="Courier New"/>
          <w:color w:val="008080"/>
          <w:sz w:val="16"/>
          <w:szCs w:val="16"/>
          <w:lang w:val="en-US"/>
        </w:rPr>
        <w:t>[MAX_UNITS]: the array holding the already used units counts on the index of the unit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int</w:t>
      </w:r>
      <w:proofErr w:type="spellEnd"/>
      <w:r w:rsidRPr="009E7C1A">
        <w:rPr>
          <w:rFonts w:ascii="Courier New" w:eastAsia="Times New Roman" w:hAnsi="Courier New" w:cs="Courier New"/>
          <w:color w:val="008080"/>
          <w:sz w:val="16"/>
          <w:szCs w:val="16"/>
          <w:lang w:val="en-US"/>
        </w:rPr>
        <w:t xml:space="preserve"> </w:t>
      </w:r>
      <w:proofErr w:type="spellStart"/>
      <w:r w:rsidRPr="009E7C1A">
        <w:rPr>
          <w:rFonts w:ascii="Courier New" w:eastAsia="Times New Roman" w:hAnsi="Courier New" w:cs="Courier New"/>
          <w:color w:val="008080"/>
          <w:sz w:val="16"/>
          <w:szCs w:val="16"/>
          <w:lang w:val="en-US"/>
        </w:rPr>
        <w:t>intendedUnitIdx</w:t>
      </w:r>
      <w:proofErr w:type="spellEnd"/>
      <w:r w:rsidRPr="009E7C1A">
        <w:rPr>
          <w:rFonts w:ascii="Courier New" w:eastAsia="Times New Roman" w:hAnsi="Courier New" w:cs="Courier New"/>
          <w:color w:val="008080"/>
          <w:sz w:val="16"/>
          <w:szCs w:val="16"/>
          <w:lang w:val="en-US"/>
        </w:rPr>
        <w:t>: the index of the to add unit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return </w:t>
      </w:r>
      <w:proofErr w:type="spellStart"/>
      <w:r w:rsidRPr="009E7C1A">
        <w:rPr>
          <w:rFonts w:ascii="Courier New" w:eastAsia="Times New Roman" w:hAnsi="Courier New" w:cs="Courier New"/>
          <w:color w:val="008080"/>
          <w:sz w:val="16"/>
          <w:szCs w:val="16"/>
          <w:lang w:val="en-US"/>
        </w:rPr>
        <w:t>bool</w:t>
      </w:r>
      <w:proofErr w:type="spellEnd"/>
      <w:r w:rsidRPr="009E7C1A">
        <w:rPr>
          <w:rFonts w:ascii="Courier New" w:eastAsia="Times New Roman" w:hAnsi="Courier New" w:cs="Courier New"/>
          <w:color w:val="008080"/>
          <w:sz w:val="16"/>
          <w:szCs w:val="16"/>
          <w:lang w:val="en-US"/>
        </w:rPr>
        <w:t>: true if useable, false if all counts are already used</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roofErr w:type="spellStart"/>
      <w:r w:rsidRPr="009E7C1A">
        <w:rPr>
          <w:rFonts w:ascii="Courier New" w:eastAsia="Times New Roman" w:hAnsi="Courier New" w:cs="Courier New"/>
          <w:color w:val="8000FF"/>
          <w:sz w:val="16"/>
          <w:szCs w:val="16"/>
          <w:lang w:val="en-US"/>
        </w:rPr>
        <w:t>bool</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IsUnitAvailable</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intendedUnitIdx</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Adds the unit at the index to the array and sums the unit weight to the </w:t>
      </w:r>
      <w:proofErr w:type="spellStart"/>
      <w:r w:rsidRPr="009E7C1A">
        <w:rPr>
          <w:rFonts w:ascii="Courier New" w:eastAsia="Times New Roman" w:hAnsi="Courier New" w:cs="Courier New"/>
          <w:color w:val="008080"/>
          <w:sz w:val="16"/>
          <w:szCs w:val="16"/>
          <w:lang w:val="en-US"/>
        </w:rPr>
        <w:t>sumWeight</w:t>
      </w:r>
      <w:proofErr w:type="spellEnd"/>
      <w:r w:rsidRPr="009E7C1A">
        <w:rPr>
          <w:rFonts w:ascii="Courier New" w:eastAsia="Times New Roman" w:hAnsi="Courier New" w:cs="Courier New"/>
          <w:color w:val="008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int</w:t>
      </w:r>
      <w:proofErr w:type="spellEnd"/>
      <w:r w:rsidRPr="009E7C1A">
        <w:rPr>
          <w:rFonts w:ascii="Courier New" w:eastAsia="Times New Roman" w:hAnsi="Courier New" w:cs="Courier New"/>
          <w:color w:val="008080"/>
          <w:sz w:val="16"/>
          <w:szCs w:val="16"/>
          <w:lang w:val="en-US"/>
        </w:rPr>
        <w:t xml:space="preserve"> (*</w:t>
      </w:r>
      <w:proofErr w:type="spellStart"/>
      <w:r w:rsidRPr="009E7C1A">
        <w:rPr>
          <w:rFonts w:ascii="Courier New" w:eastAsia="Times New Roman" w:hAnsi="Courier New" w:cs="Courier New"/>
          <w:color w:val="008080"/>
          <w:sz w:val="16"/>
          <w:szCs w:val="16"/>
          <w:lang w:val="en-US"/>
        </w:rPr>
        <w:t>usedUnitCount</w:t>
      </w:r>
      <w:proofErr w:type="spellEnd"/>
      <w:r w:rsidRPr="009E7C1A">
        <w:rPr>
          <w:rFonts w:ascii="Courier New" w:eastAsia="Times New Roman" w:hAnsi="Courier New" w:cs="Courier New"/>
          <w:color w:val="008080"/>
          <w:sz w:val="16"/>
          <w:szCs w:val="16"/>
          <w:lang w:val="en-US"/>
        </w:rPr>
        <w:t>)[MAX_UNITS]: the array holding the used unit count at the index of the unit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double* </w:t>
      </w:r>
      <w:proofErr w:type="spellStart"/>
      <w:r w:rsidRPr="009E7C1A">
        <w:rPr>
          <w:rFonts w:ascii="Courier New" w:eastAsia="Times New Roman" w:hAnsi="Courier New" w:cs="Courier New"/>
          <w:color w:val="008080"/>
          <w:sz w:val="16"/>
          <w:szCs w:val="16"/>
          <w:lang w:val="en-US"/>
        </w:rPr>
        <w:t>sumWeight</w:t>
      </w:r>
      <w:proofErr w:type="spellEnd"/>
      <w:r w:rsidRPr="009E7C1A">
        <w:rPr>
          <w:rFonts w:ascii="Courier New" w:eastAsia="Times New Roman" w:hAnsi="Courier New" w:cs="Courier New"/>
          <w:color w:val="008080"/>
          <w:sz w:val="16"/>
          <w:szCs w:val="16"/>
          <w:lang w:val="en-US"/>
        </w:rPr>
        <w:t>: the summary of the weights already used</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int</w:t>
      </w:r>
      <w:proofErr w:type="spellEnd"/>
      <w:r w:rsidRPr="009E7C1A">
        <w:rPr>
          <w:rFonts w:ascii="Courier New" w:eastAsia="Times New Roman" w:hAnsi="Courier New" w:cs="Courier New"/>
          <w:color w:val="008080"/>
          <w:sz w:val="16"/>
          <w:szCs w:val="16"/>
          <w:lang w:val="en-US"/>
        </w:rPr>
        <w:t xml:space="preserve"> </w:t>
      </w:r>
      <w:proofErr w:type="spellStart"/>
      <w:r w:rsidRPr="009E7C1A">
        <w:rPr>
          <w:rFonts w:ascii="Courier New" w:eastAsia="Times New Roman" w:hAnsi="Courier New" w:cs="Courier New"/>
          <w:color w:val="008080"/>
          <w:sz w:val="16"/>
          <w:szCs w:val="16"/>
          <w:lang w:val="en-US"/>
        </w:rPr>
        <w:t>idx</w:t>
      </w:r>
      <w:proofErr w:type="spellEnd"/>
      <w:r w:rsidRPr="009E7C1A">
        <w:rPr>
          <w:rFonts w:ascii="Courier New" w:eastAsia="Times New Roman" w:hAnsi="Courier New" w:cs="Courier New"/>
          <w:color w:val="008080"/>
          <w:sz w:val="16"/>
          <w:szCs w:val="16"/>
          <w:lang w:val="en-US"/>
        </w:rPr>
        <w:t>: the index of the unit to be added</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return void</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AddUnit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lastRenderedPageBreak/>
        <w:t xml:space="preserve"> * Removes the unit at the index to the array and subtracts the unit weight to the </w:t>
      </w:r>
      <w:proofErr w:type="spellStart"/>
      <w:r w:rsidRPr="009E7C1A">
        <w:rPr>
          <w:rFonts w:ascii="Courier New" w:eastAsia="Times New Roman" w:hAnsi="Courier New" w:cs="Courier New"/>
          <w:color w:val="008080"/>
          <w:sz w:val="16"/>
          <w:szCs w:val="16"/>
          <w:lang w:val="en-US"/>
        </w:rPr>
        <w:t>sumWeight</w:t>
      </w:r>
      <w:proofErr w:type="spellEnd"/>
      <w:r w:rsidRPr="009E7C1A">
        <w:rPr>
          <w:rFonts w:ascii="Courier New" w:eastAsia="Times New Roman" w:hAnsi="Courier New" w:cs="Courier New"/>
          <w:color w:val="008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int</w:t>
      </w:r>
      <w:proofErr w:type="spellEnd"/>
      <w:r w:rsidRPr="009E7C1A">
        <w:rPr>
          <w:rFonts w:ascii="Courier New" w:eastAsia="Times New Roman" w:hAnsi="Courier New" w:cs="Courier New"/>
          <w:color w:val="008080"/>
          <w:sz w:val="16"/>
          <w:szCs w:val="16"/>
          <w:lang w:val="en-US"/>
        </w:rPr>
        <w:t xml:space="preserve"> (*</w:t>
      </w:r>
      <w:proofErr w:type="spellStart"/>
      <w:r w:rsidRPr="009E7C1A">
        <w:rPr>
          <w:rFonts w:ascii="Courier New" w:eastAsia="Times New Roman" w:hAnsi="Courier New" w:cs="Courier New"/>
          <w:color w:val="008080"/>
          <w:sz w:val="16"/>
          <w:szCs w:val="16"/>
          <w:lang w:val="en-US"/>
        </w:rPr>
        <w:t>usedUnitCount</w:t>
      </w:r>
      <w:proofErr w:type="spellEnd"/>
      <w:r w:rsidRPr="009E7C1A">
        <w:rPr>
          <w:rFonts w:ascii="Courier New" w:eastAsia="Times New Roman" w:hAnsi="Courier New" w:cs="Courier New"/>
          <w:color w:val="008080"/>
          <w:sz w:val="16"/>
          <w:szCs w:val="16"/>
          <w:lang w:val="en-US"/>
        </w:rPr>
        <w:t>)[MAX_UNITS]: the array holding the used unit count at the index of the unit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double* </w:t>
      </w:r>
      <w:proofErr w:type="spellStart"/>
      <w:r w:rsidRPr="009E7C1A">
        <w:rPr>
          <w:rFonts w:ascii="Courier New" w:eastAsia="Times New Roman" w:hAnsi="Courier New" w:cs="Courier New"/>
          <w:color w:val="008080"/>
          <w:sz w:val="16"/>
          <w:szCs w:val="16"/>
          <w:lang w:val="en-US"/>
        </w:rPr>
        <w:t>sumWeight</w:t>
      </w:r>
      <w:proofErr w:type="spellEnd"/>
      <w:r w:rsidRPr="009E7C1A">
        <w:rPr>
          <w:rFonts w:ascii="Courier New" w:eastAsia="Times New Roman" w:hAnsi="Courier New" w:cs="Courier New"/>
          <w:color w:val="008080"/>
          <w:sz w:val="16"/>
          <w:szCs w:val="16"/>
          <w:lang w:val="en-US"/>
        </w:rPr>
        <w:t>: the summary of the weights already used</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int</w:t>
      </w:r>
      <w:proofErr w:type="spellEnd"/>
      <w:r w:rsidRPr="009E7C1A">
        <w:rPr>
          <w:rFonts w:ascii="Courier New" w:eastAsia="Times New Roman" w:hAnsi="Courier New" w:cs="Courier New"/>
          <w:color w:val="008080"/>
          <w:sz w:val="16"/>
          <w:szCs w:val="16"/>
          <w:lang w:val="en-US"/>
        </w:rPr>
        <w:t xml:space="preserve"> </w:t>
      </w:r>
      <w:proofErr w:type="spellStart"/>
      <w:r w:rsidRPr="009E7C1A">
        <w:rPr>
          <w:rFonts w:ascii="Courier New" w:eastAsia="Times New Roman" w:hAnsi="Courier New" w:cs="Courier New"/>
          <w:color w:val="008080"/>
          <w:sz w:val="16"/>
          <w:szCs w:val="16"/>
          <w:lang w:val="en-US"/>
        </w:rPr>
        <w:t>idx</w:t>
      </w:r>
      <w:proofErr w:type="spellEnd"/>
      <w:r w:rsidRPr="009E7C1A">
        <w:rPr>
          <w:rFonts w:ascii="Courier New" w:eastAsia="Times New Roman" w:hAnsi="Courier New" w:cs="Courier New"/>
          <w:color w:val="008080"/>
          <w:sz w:val="16"/>
          <w:szCs w:val="16"/>
          <w:lang w:val="en-US"/>
        </w:rPr>
        <w:t>: the index of the unit to be added</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return void</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RemoveUnit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Inits</w:t>
      </w:r>
      <w:proofErr w:type="spellEnd"/>
      <w:r w:rsidRPr="009E7C1A">
        <w:rPr>
          <w:rFonts w:ascii="Courier New" w:eastAsia="Times New Roman" w:hAnsi="Courier New" w:cs="Courier New"/>
          <w:color w:val="008080"/>
          <w:sz w:val="16"/>
          <w:szCs w:val="16"/>
          <w:lang w:val="en-US"/>
        </w:rPr>
        <w:t xml:space="preserve"> the used array by setting all counts to '0'.</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int</w:t>
      </w:r>
      <w:proofErr w:type="spellEnd"/>
      <w:r w:rsidRPr="009E7C1A">
        <w:rPr>
          <w:rFonts w:ascii="Courier New" w:eastAsia="Times New Roman" w:hAnsi="Courier New" w:cs="Courier New"/>
          <w:color w:val="008080"/>
          <w:sz w:val="16"/>
          <w:szCs w:val="16"/>
          <w:lang w:val="en-US"/>
        </w:rPr>
        <w:t xml:space="preserve"> (*</w:t>
      </w:r>
      <w:proofErr w:type="spellStart"/>
      <w:r w:rsidRPr="009E7C1A">
        <w:rPr>
          <w:rFonts w:ascii="Courier New" w:eastAsia="Times New Roman" w:hAnsi="Courier New" w:cs="Courier New"/>
          <w:color w:val="008080"/>
          <w:sz w:val="16"/>
          <w:szCs w:val="16"/>
          <w:lang w:val="en-US"/>
        </w:rPr>
        <w:t>usedUnitCount</w:t>
      </w:r>
      <w:proofErr w:type="spellEnd"/>
      <w:r w:rsidRPr="009E7C1A">
        <w:rPr>
          <w:rFonts w:ascii="Courier New" w:eastAsia="Times New Roman" w:hAnsi="Courier New" w:cs="Courier New"/>
          <w:color w:val="008080"/>
          <w:sz w:val="16"/>
          <w:szCs w:val="16"/>
          <w:lang w:val="en-US"/>
        </w:rPr>
        <w:t>)[MAX_UNITS]: the array holding the used unit count at the index of the unit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Init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Prints the solutions only once. it keeps the already found solutions in a static function visible variable.</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int</w:t>
      </w:r>
      <w:proofErr w:type="spellEnd"/>
      <w:r w:rsidRPr="009E7C1A">
        <w:rPr>
          <w:rFonts w:ascii="Courier New" w:eastAsia="Times New Roman" w:hAnsi="Courier New" w:cs="Courier New"/>
          <w:color w:val="008080"/>
          <w:sz w:val="16"/>
          <w:szCs w:val="16"/>
          <w:lang w:val="en-US"/>
        </w:rPr>
        <w:t xml:space="preserve"> </w:t>
      </w:r>
      <w:proofErr w:type="spellStart"/>
      <w:r w:rsidRPr="009E7C1A">
        <w:rPr>
          <w:rFonts w:ascii="Courier New" w:eastAsia="Times New Roman" w:hAnsi="Courier New" w:cs="Courier New"/>
          <w:color w:val="008080"/>
          <w:sz w:val="16"/>
          <w:szCs w:val="16"/>
          <w:lang w:val="en-US"/>
        </w:rPr>
        <w:t>usedUnitCount</w:t>
      </w:r>
      <w:proofErr w:type="spellEnd"/>
      <w:r w:rsidRPr="009E7C1A">
        <w:rPr>
          <w:rFonts w:ascii="Courier New" w:eastAsia="Times New Roman" w:hAnsi="Courier New" w:cs="Courier New"/>
          <w:color w:val="008080"/>
          <w:sz w:val="16"/>
          <w:szCs w:val="16"/>
          <w:lang w:val="en-US"/>
        </w:rPr>
        <w:t>[MAX_UNITS]: the array holding the used unit count at the index of the unit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PrintSolution</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Tries all possibilities to find combination of the units which represent the intended weight.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int</w:t>
      </w:r>
      <w:proofErr w:type="spellEnd"/>
      <w:r w:rsidRPr="009E7C1A">
        <w:rPr>
          <w:rFonts w:ascii="Courier New" w:eastAsia="Times New Roman" w:hAnsi="Courier New" w:cs="Courier New"/>
          <w:color w:val="008080"/>
          <w:sz w:val="16"/>
          <w:szCs w:val="16"/>
          <w:lang w:val="en-US"/>
        </w:rPr>
        <w:t xml:space="preserve"> i: the current index in the array which holds the unit counts</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w:t>
      </w:r>
      <w:proofErr w:type="spellStart"/>
      <w:r w:rsidRPr="009E7C1A">
        <w:rPr>
          <w:rFonts w:ascii="Courier New" w:eastAsia="Times New Roman" w:hAnsi="Courier New" w:cs="Courier New"/>
          <w:color w:val="008080"/>
          <w:sz w:val="16"/>
          <w:szCs w:val="16"/>
          <w:lang w:val="en-US"/>
        </w:rPr>
        <w:t>int</w:t>
      </w:r>
      <w:proofErr w:type="spellEnd"/>
      <w:r w:rsidRPr="009E7C1A">
        <w:rPr>
          <w:rFonts w:ascii="Courier New" w:eastAsia="Times New Roman" w:hAnsi="Courier New" w:cs="Courier New"/>
          <w:color w:val="008080"/>
          <w:sz w:val="16"/>
          <w:szCs w:val="16"/>
          <w:lang w:val="en-US"/>
        </w:rPr>
        <w:t xml:space="preserve"> (*</w:t>
      </w:r>
      <w:proofErr w:type="spellStart"/>
      <w:r w:rsidRPr="009E7C1A">
        <w:rPr>
          <w:rFonts w:ascii="Courier New" w:eastAsia="Times New Roman" w:hAnsi="Courier New" w:cs="Courier New"/>
          <w:color w:val="008080"/>
          <w:sz w:val="16"/>
          <w:szCs w:val="16"/>
          <w:lang w:val="en-US"/>
        </w:rPr>
        <w:t>usedUnitCount</w:t>
      </w:r>
      <w:proofErr w:type="spellEnd"/>
      <w:r w:rsidRPr="009E7C1A">
        <w:rPr>
          <w:rFonts w:ascii="Courier New" w:eastAsia="Times New Roman" w:hAnsi="Courier New" w:cs="Courier New"/>
          <w:color w:val="008080"/>
          <w:sz w:val="16"/>
          <w:szCs w:val="16"/>
          <w:lang w:val="en-US"/>
        </w:rPr>
        <w:t>)[MAX_UNITS]: the array holding the used unit count at the index of the unit</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double* </w:t>
      </w:r>
      <w:proofErr w:type="spellStart"/>
      <w:r w:rsidRPr="009E7C1A">
        <w:rPr>
          <w:rFonts w:ascii="Courier New" w:eastAsia="Times New Roman" w:hAnsi="Courier New" w:cs="Courier New"/>
          <w:color w:val="008080"/>
          <w:sz w:val="16"/>
          <w:szCs w:val="16"/>
          <w:lang w:val="en-US"/>
        </w:rPr>
        <w:t>sumWeight</w:t>
      </w:r>
      <w:proofErr w:type="spellEnd"/>
      <w:r w:rsidRPr="009E7C1A">
        <w:rPr>
          <w:rFonts w:ascii="Courier New" w:eastAsia="Times New Roman" w:hAnsi="Courier New" w:cs="Courier New"/>
          <w:color w:val="008080"/>
          <w:sz w:val="16"/>
          <w:szCs w:val="16"/>
          <w:lang w:val="en-US"/>
        </w:rPr>
        <w:t>: the summary of the weights</w:t>
      </w:r>
    </w:p>
    <w:p w:rsidR="009E7C1A" w:rsidRPr="009E7C1A" w:rsidRDefault="009E7C1A" w:rsidP="009E7C1A">
      <w:pPr>
        <w:shd w:val="clear" w:color="auto" w:fill="FFFFFF"/>
        <w:spacing w:line="240" w:lineRule="auto"/>
        <w:rPr>
          <w:rFonts w:ascii="Courier New" w:eastAsia="Times New Roman" w:hAnsi="Courier New" w:cs="Courier New"/>
          <w:color w:val="008080"/>
          <w:sz w:val="16"/>
          <w:szCs w:val="16"/>
          <w:lang w:val="en-US"/>
        </w:rPr>
      </w:pPr>
      <w:r w:rsidRPr="009E7C1A">
        <w:rPr>
          <w:rFonts w:ascii="Courier New" w:eastAsia="Times New Roman" w:hAnsi="Courier New" w:cs="Courier New"/>
          <w:color w:val="008080"/>
          <w:sz w:val="16"/>
          <w:szCs w:val="16"/>
          <w:lang w:val="en-US"/>
        </w:rPr>
        <w:t xml:space="preserve"> * double* </w:t>
      </w:r>
      <w:proofErr w:type="spellStart"/>
      <w:r w:rsidRPr="009E7C1A">
        <w:rPr>
          <w:rFonts w:ascii="Courier New" w:eastAsia="Times New Roman" w:hAnsi="Courier New" w:cs="Courier New"/>
          <w:color w:val="008080"/>
          <w:sz w:val="16"/>
          <w:szCs w:val="16"/>
          <w:lang w:val="en-US"/>
        </w:rPr>
        <w:t>intendedWeight</w:t>
      </w:r>
      <w:proofErr w:type="spellEnd"/>
      <w:r w:rsidRPr="009E7C1A">
        <w:rPr>
          <w:rFonts w:ascii="Courier New" w:eastAsia="Times New Roman" w:hAnsi="Courier New" w:cs="Courier New"/>
          <w:color w:val="008080"/>
          <w:sz w:val="16"/>
          <w:szCs w:val="16"/>
          <w:lang w:val="en-US"/>
        </w:rPr>
        <w:t>: the intended weight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808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GetUnitCombination</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intendedWeight</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w:t>
      </w:r>
      <w:proofErr w:type="spellStart"/>
      <w:r w:rsidRPr="009E7C1A">
        <w:rPr>
          <w:rFonts w:ascii="Courier New" w:eastAsia="Times New Roman" w:hAnsi="Courier New" w:cs="Courier New"/>
          <w:color w:val="804000"/>
          <w:sz w:val="16"/>
          <w:szCs w:val="16"/>
          <w:lang w:val="en-US"/>
        </w:rPr>
        <w:t>endif</w:t>
      </w:r>
      <w:proofErr w:type="spellEnd"/>
      <w:r w:rsidRPr="009E7C1A">
        <w:rPr>
          <w:rFonts w:ascii="Courier New" w:eastAsia="Times New Roman" w:hAnsi="Courier New" w:cs="Courier New"/>
          <w:color w:val="804000"/>
          <w:sz w:val="16"/>
          <w:szCs w:val="16"/>
          <w:lang w:val="en-US"/>
        </w:rPr>
        <w:t xml:space="preserve"> </w:t>
      </w:r>
      <w:r w:rsidRPr="009E7C1A">
        <w:rPr>
          <w:rFonts w:ascii="Courier New" w:eastAsia="Times New Roman" w:hAnsi="Courier New" w:cs="Courier New"/>
          <w:color w:val="000000"/>
          <w:sz w:val="16"/>
          <w:szCs w:val="16"/>
          <w:lang w:val="en-US"/>
        </w:rPr>
        <w:t>/* WEIGHT_H_ */</w:t>
      </w:r>
    </w:p>
    <w:p w:rsidR="004B1D98" w:rsidRPr="009E7C1A" w:rsidRDefault="004B1D98" w:rsidP="004B1D98">
      <w:pPr>
        <w:rPr>
          <w:lang w:val="en-US"/>
        </w:rPr>
      </w:pPr>
    </w:p>
    <w:p w:rsidR="004B1D98" w:rsidRDefault="004B1D98" w:rsidP="004B1D98">
      <w:pPr>
        <w:pStyle w:val="Heading3"/>
      </w:pPr>
      <w:proofErr w:type="spellStart"/>
      <w:r>
        <w:t>weight.c</w:t>
      </w:r>
      <w:proofErr w:type="spellEnd"/>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This program detects the unit combination for a certain weight.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All of the solutions will be detected and print to the console.</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w:t>
      </w:r>
      <w:proofErr w:type="spellStart"/>
      <w:r w:rsidRPr="009E7C1A">
        <w:rPr>
          <w:rFonts w:ascii="Courier New" w:eastAsia="Times New Roman" w:hAnsi="Courier New" w:cs="Courier New"/>
          <w:color w:val="000000"/>
          <w:sz w:val="16"/>
          <w:szCs w:val="16"/>
          <w:lang w:val="en-US"/>
        </w:rPr>
        <w:t>weight.c</w:t>
      </w:r>
      <w:proofErr w:type="spellEnd"/>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Created on: Sep 28, 2014</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      Author: </w:t>
      </w:r>
      <w:ins w:id="34" w:author="Thomas Herzog" w:date="2014-10-08T21:31:00Z">
        <w:r w:rsidR="004D7477" w:rsidRPr="004D7477">
          <w:rPr>
            <w:rFonts w:ascii="Courier New" w:eastAsia="Times New Roman" w:hAnsi="Courier New" w:cs="Courier New"/>
            <w:color w:val="000000"/>
            <w:sz w:val="16"/>
            <w:szCs w:val="16"/>
            <w:lang w:val="en-US"/>
          </w:rPr>
          <w:t>Thomas Herzog</w:t>
        </w:r>
      </w:ins>
      <w:del w:id="35" w:author="Thomas Herzog" w:date="2014-10-08T21:31:00Z">
        <w:r w:rsidRPr="009E7C1A" w:rsidDel="004D7477">
          <w:rPr>
            <w:rFonts w:ascii="Courier New" w:eastAsia="Times New Roman" w:hAnsi="Courier New" w:cs="Courier New"/>
            <w:color w:val="000000"/>
            <w:sz w:val="16"/>
            <w:szCs w:val="16"/>
            <w:lang w:val="en-US"/>
          </w:rPr>
          <w:delText>cchet</w:delText>
        </w:r>
      </w:del>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#include &lt;</w:t>
      </w:r>
      <w:proofErr w:type="spellStart"/>
      <w:r w:rsidRPr="009E7C1A">
        <w:rPr>
          <w:rFonts w:ascii="Courier New" w:eastAsia="Times New Roman" w:hAnsi="Courier New" w:cs="Courier New"/>
          <w:color w:val="804000"/>
          <w:sz w:val="16"/>
          <w:szCs w:val="16"/>
          <w:lang w:val="en-US"/>
        </w:rPr>
        <w:t>stdio.h</w:t>
      </w:r>
      <w:proofErr w:type="spellEnd"/>
      <w:r w:rsidRPr="009E7C1A">
        <w:rPr>
          <w:rFonts w:ascii="Courier New" w:eastAsia="Times New Roman" w:hAnsi="Courier New" w:cs="Courier New"/>
          <w:color w:val="804000"/>
          <w:sz w:val="16"/>
          <w:szCs w:val="16"/>
          <w:lang w:val="en-US"/>
        </w:rPr>
        <w:t>&gt;</w:t>
      </w: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#include &lt;</w:t>
      </w:r>
      <w:proofErr w:type="spellStart"/>
      <w:r w:rsidRPr="009E7C1A">
        <w:rPr>
          <w:rFonts w:ascii="Courier New" w:eastAsia="Times New Roman" w:hAnsi="Courier New" w:cs="Courier New"/>
          <w:color w:val="804000"/>
          <w:sz w:val="16"/>
          <w:szCs w:val="16"/>
          <w:lang w:val="en-US"/>
        </w:rPr>
        <w:t>stdlib.h</w:t>
      </w:r>
      <w:proofErr w:type="spellEnd"/>
      <w:r w:rsidRPr="009E7C1A">
        <w:rPr>
          <w:rFonts w:ascii="Courier New" w:eastAsia="Times New Roman" w:hAnsi="Courier New" w:cs="Courier New"/>
          <w:color w:val="804000"/>
          <w:sz w:val="16"/>
          <w:szCs w:val="16"/>
          <w:lang w:val="en-US"/>
        </w:rPr>
        <w:t>&gt;</w:t>
      </w: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#include &lt;</w:t>
      </w:r>
      <w:proofErr w:type="spellStart"/>
      <w:r w:rsidRPr="009E7C1A">
        <w:rPr>
          <w:rFonts w:ascii="Courier New" w:eastAsia="Times New Roman" w:hAnsi="Courier New" w:cs="Courier New"/>
          <w:color w:val="804000"/>
          <w:sz w:val="16"/>
          <w:szCs w:val="16"/>
          <w:lang w:val="en-US"/>
        </w:rPr>
        <w:t>string.h</w:t>
      </w:r>
      <w:proofErr w:type="spellEnd"/>
      <w:r w:rsidRPr="009E7C1A">
        <w:rPr>
          <w:rFonts w:ascii="Courier New" w:eastAsia="Times New Roman" w:hAnsi="Courier New" w:cs="Courier New"/>
          <w:color w:val="804000"/>
          <w:sz w:val="16"/>
          <w:szCs w:val="16"/>
          <w:lang w:val="en-US"/>
        </w:rPr>
        <w:t>&gt;</w:t>
      </w:r>
    </w:p>
    <w:p w:rsidR="009E7C1A" w:rsidRPr="009E7C1A" w:rsidRDefault="009E7C1A" w:rsidP="009E7C1A">
      <w:pPr>
        <w:shd w:val="clear" w:color="auto" w:fill="FFFFFF"/>
        <w:spacing w:line="240" w:lineRule="auto"/>
        <w:rPr>
          <w:rFonts w:ascii="Courier New" w:eastAsia="Times New Roman" w:hAnsi="Courier New" w:cs="Courier New"/>
          <w:color w:val="804000"/>
          <w:sz w:val="16"/>
          <w:szCs w:val="16"/>
          <w:lang w:val="en-US"/>
        </w:rPr>
      </w:pPr>
      <w:r w:rsidRPr="009E7C1A">
        <w:rPr>
          <w:rFonts w:ascii="Courier New" w:eastAsia="Times New Roman" w:hAnsi="Courier New" w:cs="Courier New"/>
          <w:color w:val="804000"/>
          <w:sz w:val="16"/>
          <w:szCs w:val="16"/>
          <w:lang w:val="en-US"/>
        </w:rPr>
        <w:t>#include "</w:t>
      </w:r>
      <w:proofErr w:type="spellStart"/>
      <w:r w:rsidRPr="009E7C1A">
        <w:rPr>
          <w:rFonts w:ascii="Courier New" w:eastAsia="Times New Roman" w:hAnsi="Courier New" w:cs="Courier New"/>
          <w:color w:val="804000"/>
          <w:sz w:val="16"/>
          <w:szCs w:val="16"/>
          <w:lang w:val="en-US"/>
        </w:rPr>
        <w:t>weight.h</w:t>
      </w:r>
      <w:proofErr w:type="spellEnd"/>
      <w:r w:rsidRPr="009E7C1A">
        <w:rPr>
          <w:rFonts w:ascii="Courier New" w:eastAsia="Times New Roman" w:hAnsi="Courier New" w:cs="Courier New"/>
          <w:color w:val="80400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main</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argc</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char</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argv</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color w:val="000000"/>
          <w:sz w:val="16"/>
          <w:szCs w:val="16"/>
          <w:lang w:val="en-US"/>
        </w:rPr>
        <w:t xml:space="preserve"> value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Exit if arguments are invalid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ValidateArguments</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argc</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argv</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&amp;</w:t>
      </w:r>
      <w:r w:rsidRPr="009E7C1A">
        <w:rPr>
          <w:rFonts w:ascii="Courier New" w:eastAsia="Times New Roman" w:hAnsi="Courier New" w:cs="Courier New"/>
          <w:color w:val="000000"/>
          <w:sz w:val="16"/>
          <w:szCs w:val="16"/>
          <w:lang w:val="en-US"/>
        </w:rPr>
        <w:t>value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return</w:t>
      </w:r>
      <w:r w:rsidRPr="009E7C1A">
        <w:rPr>
          <w:rFonts w:ascii="Courier New" w:eastAsia="Times New Roman" w:hAnsi="Courier New" w:cs="Courier New"/>
          <w:color w:val="000000"/>
          <w:sz w:val="16"/>
          <w:szCs w:val="16"/>
          <w:lang w:val="en-US"/>
        </w:rPr>
        <w:t xml:space="preserve"> EXIT_FAILURE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calculate unit combination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value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BAR</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Init</w:t>
      </w:r>
      <w:proofErr w:type="spellEnd"/>
      <w:r w:rsidRPr="009E7C1A">
        <w:rPr>
          <w:rFonts w:ascii="Courier New" w:eastAsia="Times New Roman" w:hAnsi="Courier New" w:cs="Courier New"/>
          <w:b/>
          <w:bCs/>
          <w:color w:val="000080"/>
          <w:sz w:val="16"/>
          <w:szCs w:val="16"/>
          <w:lang w:val="en-US"/>
        </w:rPr>
        <w:t>(&amp;</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lastRenderedPageBreak/>
        <w:t xml:space="preserve">    </w:t>
      </w:r>
      <w:proofErr w:type="spellStart"/>
      <w:r w:rsidRPr="009E7C1A">
        <w:rPr>
          <w:rFonts w:ascii="Courier New" w:eastAsia="Times New Roman" w:hAnsi="Courier New" w:cs="Courier New"/>
          <w:color w:val="000000"/>
          <w:sz w:val="16"/>
          <w:szCs w:val="16"/>
          <w:lang w:val="en-US"/>
        </w:rPr>
        <w:t>GetUnitCombination</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&amp;</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&amp;</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&amp;</w:t>
      </w:r>
      <w:r w:rsidRPr="009E7C1A">
        <w:rPr>
          <w:rFonts w:ascii="Courier New" w:eastAsia="Times New Roman" w:hAnsi="Courier New" w:cs="Courier New"/>
          <w:color w:val="000000"/>
          <w:sz w:val="16"/>
          <w:szCs w:val="16"/>
          <w:lang w:val="en-US"/>
        </w:rPr>
        <w:t>value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solutionCount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8080"/>
          <w:sz w:val="16"/>
          <w:szCs w:val="16"/>
          <w:lang w:val="en-US"/>
        </w:rPr>
        <w:t>"Sorry no unit combination found for your intended weight found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return</w:t>
      </w:r>
      <w:r w:rsidRPr="009E7C1A">
        <w:rPr>
          <w:rFonts w:ascii="Courier New" w:eastAsia="Times New Roman" w:hAnsi="Courier New" w:cs="Courier New"/>
          <w:color w:val="000000"/>
          <w:sz w:val="16"/>
          <w:szCs w:val="16"/>
          <w:lang w:val="en-US"/>
        </w:rPr>
        <w:t xml:space="preserve"> EXIT_SUCCESS</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Init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for</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for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PrintSolution</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j</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bool</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alreadyFound</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false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Find out if solution already found over all found solutions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while</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solutionCount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&amp;&amp;</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alreadyFound</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j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alreadyFound</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true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xml:space="preserve">/* If solution not at index </w:t>
      </w:r>
      <w:proofErr w:type="spellStart"/>
      <w:r w:rsidRPr="009E7C1A">
        <w:rPr>
          <w:rFonts w:ascii="Courier New" w:eastAsia="Times New Roman" w:hAnsi="Courier New" w:cs="Courier New"/>
          <w:color w:val="008000"/>
          <w:sz w:val="16"/>
          <w:szCs w:val="16"/>
          <w:lang w:val="en-US"/>
        </w:rPr>
        <w:t>i</w:t>
      </w:r>
      <w:proofErr w:type="spellEnd"/>
      <w:r w:rsidRPr="009E7C1A">
        <w:rPr>
          <w:rFonts w:ascii="Courier New" w:eastAsia="Times New Roman" w:hAnsi="Courier New" w:cs="Courier New"/>
          <w:color w:val="008000"/>
          <w:sz w:val="16"/>
          <w:szCs w:val="16"/>
          <w:lang w:val="en-US"/>
        </w:rPr>
        <w:t xml:space="preserve"> then break search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while</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j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&amp;&amp;</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alreadyFound</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solutions</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j</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j</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alreadyFound</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false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j</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while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while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not already found add the newly found solution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alreadyFound</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solutionCount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808080"/>
          <w:sz w:val="16"/>
          <w:szCs w:val="16"/>
          <w:lang w:val="en-US"/>
        </w:rPr>
        <w:t>"--------------\n"</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808080"/>
          <w:sz w:val="16"/>
          <w:szCs w:val="16"/>
          <w:lang w:val="en-US"/>
        </w:rPr>
        <w:t>"Solution %d:\n"</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solutionCount</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808080"/>
          <w:sz w:val="16"/>
          <w:szCs w:val="16"/>
          <w:lang w:val="en-US"/>
        </w:rPr>
        <w:t>"--------------\n"</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for</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solutions</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solutionCount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808080"/>
          <w:sz w:val="16"/>
          <w:szCs w:val="16"/>
          <w:lang w:val="en-US"/>
        </w:rPr>
        <w:t>"unit %d | weight: %6.2f | count: %d pair\n"</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UNITS</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for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808080"/>
          <w:sz w:val="16"/>
          <w:szCs w:val="16"/>
          <w:lang w:val="en-US"/>
        </w:rPr>
        <w:t>"\n"</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GetUnitCombination</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intendedWeight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j</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k</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m</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Iterate over all remaining units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for</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j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j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j</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Check if at least one unit count is left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IsUnitAvailable</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j</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Iterate over the remaining unit UNIT_COUNTS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for</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k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j</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k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UNIT_COUNTS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j</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k</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Add the unit count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AddUnit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j</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summary fits intended solution found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intendedWeight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PrintSolution</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To large need to go back on unit count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else</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&gt;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intendedWeight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RemoveUnit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j</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Otherwise keep trying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else</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GetUnitCombination</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intendedWeight</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for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Remove added units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for</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m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m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j</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RemoveUnit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j</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for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for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AddUnit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Increase count and weight of used unit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UNIT_COUNTS</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UNITS</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2</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8000FF"/>
          <w:sz w:val="16"/>
          <w:szCs w:val="16"/>
          <w:lang w:val="en-US"/>
        </w:rPr>
        <w:t>void</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RemoveUnit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Decrease unit count and weight of removed unit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&gt;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sumWeight</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UNITS</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2</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roofErr w:type="spellStart"/>
      <w:r w:rsidRPr="009E7C1A">
        <w:rPr>
          <w:rFonts w:ascii="Courier New" w:eastAsia="Times New Roman" w:hAnsi="Courier New" w:cs="Courier New"/>
          <w:color w:val="000000"/>
          <w:sz w:val="16"/>
          <w:szCs w:val="16"/>
          <w:lang w:val="en-US"/>
        </w:rPr>
        <w:t>bool</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IsUnitAvailable</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return</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UNIT_COUNTS</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&gt;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usedUnitCount</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idx</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true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false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roofErr w:type="spellStart"/>
      <w:r w:rsidRPr="009E7C1A">
        <w:rPr>
          <w:rFonts w:ascii="Courier New" w:eastAsia="Times New Roman" w:hAnsi="Courier New" w:cs="Courier New"/>
          <w:color w:val="000000"/>
          <w:sz w:val="16"/>
          <w:szCs w:val="16"/>
          <w:lang w:val="en-US"/>
        </w:rPr>
        <w:t>bool</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ValidateArguments</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argc</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char</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argv</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value</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char</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tail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8080"/>
          <w:sz w:val="16"/>
          <w:szCs w:val="16"/>
          <w:lang w:val="en-US"/>
        </w:rPr>
        <w:t>""</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8000FF"/>
          <w:sz w:val="16"/>
          <w:szCs w:val="16"/>
          <w:lang w:val="en-US"/>
        </w:rPr>
        <w:t>int</w:t>
      </w:r>
      <w:proofErr w:type="spellEnd"/>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00FF"/>
          <w:sz w:val="16"/>
          <w:szCs w:val="16"/>
          <w:lang w:val="en-US"/>
        </w:rPr>
        <w:t>double</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maxValue</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Handle invalid argument count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argc</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2</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8080"/>
          <w:sz w:val="16"/>
          <w:szCs w:val="16"/>
          <w:lang w:val="en-US"/>
        </w:rPr>
        <w:t xml:space="preserve">"Program accepts exactly one argument of type double !!! </w:t>
      </w:r>
      <w:proofErr w:type="spellStart"/>
      <w:r w:rsidRPr="009E7C1A">
        <w:rPr>
          <w:rFonts w:ascii="Courier New" w:eastAsia="Times New Roman" w:hAnsi="Courier New" w:cs="Courier New"/>
          <w:color w:val="808080"/>
          <w:sz w:val="16"/>
          <w:szCs w:val="16"/>
          <w:lang w:val="en-US"/>
        </w:rPr>
        <w:t>argc</w:t>
      </w:r>
      <w:proofErr w:type="spellEnd"/>
      <w:r w:rsidRPr="009E7C1A">
        <w:rPr>
          <w:rFonts w:ascii="Courier New" w:eastAsia="Times New Roman" w:hAnsi="Courier New" w:cs="Courier New"/>
          <w:color w:val="808080"/>
          <w:sz w:val="16"/>
          <w:szCs w:val="16"/>
          <w:lang w:val="en-US"/>
        </w:rPr>
        <w:t>: %d"</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argc</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return</w:t>
      </w:r>
      <w:r w:rsidRPr="009E7C1A">
        <w:rPr>
          <w:rFonts w:ascii="Courier New" w:eastAsia="Times New Roman" w:hAnsi="Courier New" w:cs="Courier New"/>
          <w:color w:val="000000"/>
          <w:sz w:val="16"/>
          <w:szCs w:val="16"/>
          <w:lang w:val="en-US"/>
        </w:rPr>
        <w:t xml:space="preserve"> false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Check if argument is valid double argument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value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strtod</w:t>
      </w:r>
      <w:proofErr w:type="spellEnd"/>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argv</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&amp;</w:t>
      </w:r>
      <w:r w:rsidRPr="009E7C1A">
        <w:rPr>
          <w:rFonts w:ascii="Courier New" w:eastAsia="Times New Roman" w:hAnsi="Courier New" w:cs="Courier New"/>
          <w:color w:val="000000"/>
          <w:sz w:val="16"/>
          <w:szCs w:val="16"/>
          <w:lang w:val="en-US"/>
        </w:rPr>
        <w:t>tail</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strlen</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tail</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808080"/>
          <w:sz w:val="16"/>
          <w:szCs w:val="16"/>
          <w:lang w:val="en-US"/>
        </w:rPr>
        <w:t>"Argument is no valid double !!! argument: %s"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argv</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FF8000"/>
          <w:sz w:val="16"/>
          <w:szCs w:val="16"/>
          <w:lang w:val="en-US"/>
        </w:rPr>
        <w:t>1</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return</w:t>
      </w:r>
      <w:r w:rsidRPr="009E7C1A">
        <w:rPr>
          <w:rFonts w:ascii="Courier New" w:eastAsia="Times New Roman" w:hAnsi="Courier New" w:cs="Courier New"/>
          <w:color w:val="000000"/>
          <w:sz w:val="16"/>
          <w:szCs w:val="16"/>
          <w:lang w:val="en-US"/>
        </w:rPr>
        <w:t xml:space="preserve"> false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Check if argument is in valid range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for</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0</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MAX_UNITS</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maxValue</w:t>
      </w:r>
      <w:proofErr w:type="spellEnd"/>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UNITS</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UNIT_COUNTS</w:t>
      </w:r>
      <w:r w:rsidRPr="009E7C1A">
        <w:rPr>
          <w:rFonts w:ascii="Courier New" w:eastAsia="Times New Roman" w:hAnsi="Courier New" w:cs="Courier New"/>
          <w:b/>
          <w:bCs/>
          <w:color w:val="000080"/>
          <w:sz w:val="16"/>
          <w:szCs w:val="16"/>
          <w:lang w:val="en-US"/>
        </w:rPr>
        <w:t>[</w:t>
      </w:r>
      <w:proofErr w:type="spellStart"/>
      <w:r w:rsidRPr="009E7C1A">
        <w:rPr>
          <w:rFonts w:ascii="Courier New" w:eastAsia="Times New Roman" w:hAnsi="Courier New" w:cs="Courier New"/>
          <w:color w:val="000000"/>
          <w:sz w:val="16"/>
          <w:szCs w:val="16"/>
          <w:lang w:val="en-US"/>
        </w:rPr>
        <w:t>i</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FF8000"/>
          <w:sz w:val="16"/>
          <w:szCs w:val="16"/>
          <w:lang w:val="en-US"/>
        </w:rPr>
        <w:t>2</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for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Value violates range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value </w:t>
      </w:r>
      <w:r w:rsidRPr="009E7C1A">
        <w:rPr>
          <w:rFonts w:ascii="Courier New" w:eastAsia="Times New Roman" w:hAnsi="Courier New" w:cs="Courier New"/>
          <w:b/>
          <w:bCs/>
          <w:color w:val="000080"/>
          <w:sz w:val="16"/>
          <w:szCs w:val="16"/>
          <w:lang w:val="en-US"/>
        </w:rPr>
        <w:t>&lt;</w:t>
      </w:r>
      <w:r w:rsidRPr="009E7C1A">
        <w:rPr>
          <w:rFonts w:ascii="Courier New" w:eastAsia="Times New Roman" w:hAnsi="Courier New" w:cs="Courier New"/>
          <w:color w:val="000000"/>
          <w:sz w:val="16"/>
          <w:szCs w:val="16"/>
          <w:lang w:val="en-US"/>
        </w:rPr>
        <w:t xml:space="preserve"> BAR</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value </w:t>
      </w:r>
      <w:r w:rsidRPr="009E7C1A">
        <w:rPr>
          <w:rFonts w:ascii="Courier New" w:eastAsia="Times New Roman" w:hAnsi="Courier New" w:cs="Courier New"/>
          <w:b/>
          <w:bCs/>
          <w:color w:val="000080"/>
          <w:sz w:val="16"/>
          <w:szCs w:val="16"/>
          <w:lang w:val="en-US"/>
        </w:rPr>
        <w:t>&gt;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maxValue</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8080"/>
          <w:sz w:val="16"/>
          <w:szCs w:val="16"/>
          <w:lang w:val="en-US"/>
        </w:rPr>
        <w:t>"Requested weight is not available !!! BAR: %3.2f | max-unit-weight: %3.2f | requested: %3.2f"</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BAR</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maxValue</w:t>
      </w:r>
      <w:proofErr w:type="spellEnd"/>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value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return</w:t>
      </w:r>
      <w:r w:rsidRPr="009E7C1A">
        <w:rPr>
          <w:rFonts w:ascii="Courier New" w:eastAsia="Times New Roman" w:hAnsi="Courier New" w:cs="Courier New"/>
          <w:color w:val="000000"/>
          <w:sz w:val="16"/>
          <w:szCs w:val="16"/>
          <w:lang w:val="en-US"/>
        </w:rPr>
        <w:t xml:space="preserve"> false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weight equals used BAR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else</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if</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value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BAR</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proofErr w:type="spellStart"/>
      <w:r w:rsidRPr="009E7C1A">
        <w:rPr>
          <w:rFonts w:ascii="Courier New" w:eastAsia="Times New Roman" w:hAnsi="Courier New" w:cs="Courier New"/>
          <w:color w:val="000000"/>
          <w:sz w:val="16"/>
          <w:szCs w:val="16"/>
          <w:lang w:val="en-US"/>
        </w:rPr>
        <w:t>printf</w:t>
      </w:r>
      <w:proofErr w:type="spellEnd"/>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808080"/>
          <w:sz w:val="16"/>
          <w:szCs w:val="16"/>
          <w:lang w:val="en-US"/>
        </w:rPr>
        <w:t>"Requested weight equals BAR weight, so need to add any units\n"</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return</w:t>
      </w:r>
      <w:r w:rsidRPr="009E7C1A">
        <w:rPr>
          <w:rFonts w:ascii="Courier New" w:eastAsia="Times New Roman" w:hAnsi="Courier New" w:cs="Courier New"/>
          <w:color w:val="000000"/>
          <w:sz w:val="16"/>
          <w:szCs w:val="16"/>
          <w:lang w:val="en-US"/>
        </w:rPr>
        <w:t xml:space="preserve"> false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80"/>
          <w:sz w:val="16"/>
          <w:szCs w:val="16"/>
          <w:lang w:val="en-US"/>
        </w:rPr>
        <w:t>}</w:t>
      </w: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if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color w:val="008000"/>
          <w:sz w:val="16"/>
          <w:szCs w:val="16"/>
          <w:lang w:val="en-US"/>
        </w:rPr>
        <w:t>/* everything is ok */</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color w:val="000000"/>
          <w:sz w:val="16"/>
          <w:szCs w:val="16"/>
          <w:lang w:val="en-US"/>
        </w:rPr>
        <w:t xml:space="preserve">    </w:t>
      </w:r>
      <w:r w:rsidRPr="009E7C1A">
        <w:rPr>
          <w:rFonts w:ascii="Courier New" w:eastAsia="Times New Roman" w:hAnsi="Courier New" w:cs="Courier New"/>
          <w:b/>
          <w:bCs/>
          <w:color w:val="0000FF"/>
          <w:sz w:val="16"/>
          <w:szCs w:val="16"/>
          <w:lang w:val="en-US"/>
        </w:rPr>
        <w:t>return</w:t>
      </w:r>
      <w:r w:rsidRPr="009E7C1A">
        <w:rPr>
          <w:rFonts w:ascii="Courier New" w:eastAsia="Times New Roman" w:hAnsi="Courier New" w:cs="Courier New"/>
          <w:color w:val="000000"/>
          <w:sz w:val="16"/>
          <w:szCs w:val="16"/>
          <w:lang w:val="en-US"/>
        </w:rPr>
        <w:t xml:space="preserve"> true</w:t>
      </w:r>
      <w:r w:rsidRPr="009E7C1A">
        <w:rPr>
          <w:rFonts w:ascii="Courier New" w:eastAsia="Times New Roman" w:hAnsi="Courier New" w:cs="Courier New"/>
          <w:b/>
          <w:bCs/>
          <w:color w:val="000080"/>
          <w:sz w:val="16"/>
          <w:szCs w:val="16"/>
          <w:lang w:val="en-US"/>
        </w:rPr>
        <w:t>;</w:t>
      </w:r>
    </w:p>
    <w:p w:rsidR="009E7C1A" w:rsidRPr="009E7C1A" w:rsidRDefault="009E7C1A" w:rsidP="009E7C1A">
      <w:pPr>
        <w:shd w:val="clear" w:color="auto" w:fill="FFFFFF"/>
        <w:spacing w:line="240" w:lineRule="auto"/>
        <w:rPr>
          <w:rFonts w:ascii="Courier New" w:eastAsia="Times New Roman" w:hAnsi="Courier New" w:cs="Courier New"/>
          <w:color w:val="000000"/>
          <w:sz w:val="16"/>
          <w:szCs w:val="16"/>
          <w:lang w:val="en-US"/>
        </w:rPr>
      </w:pPr>
      <w:r w:rsidRPr="009E7C1A">
        <w:rPr>
          <w:rFonts w:ascii="Courier New" w:eastAsia="Times New Roman" w:hAnsi="Courier New" w:cs="Courier New"/>
          <w:b/>
          <w:bCs/>
          <w:color w:val="000080"/>
          <w:sz w:val="16"/>
          <w:szCs w:val="16"/>
          <w:lang w:val="en-US"/>
        </w:rPr>
        <w:t>}</w:t>
      </w:r>
    </w:p>
    <w:p w:rsidR="004B1D98" w:rsidRDefault="004B1D98" w:rsidP="004B1D98"/>
    <w:p w:rsidR="004B1D98" w:rsidRDefault="004B1D98" w:rsidP="004B1D98">
      <w:pPr>
        <w:pStyle w:val="Heading3"/>
      </w:pPr>
      <w:r>
        <w:lastRenderedPageBreak/>
        <w:t>weight_tests.sh</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8000"/>
          <w:sz w:val="16"/>
          <w:szCs w:val="16"/>
          <w:lang w:val="en-US"/>
        </w:rPr>
        <w:t>#!/bin/</w:t>
      </w:r>
      <w:proofErr w:type="spellStart"/>
      <w:r w:rsidRPr="007F79C6">
        <w:rPr>
          <w:rFonts w:ascii="Courier New" w:eastAsia="Times New Roman" w:hAnsi="Courier New" w:cs="Courier New"/>
          <w:color w:val="008000"/>
          <w:sz w:val="16"/>
          <w:szCs w:val="16"/>
          <w:lang w:val="en-US"/>
        </w:rPr>
        <w:t>sh</w:t>
      </w:r>
      <w:proofErr w:type="spellEnd"/>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8000"/>
          <w:sz w:val="16"/>
          <w:szCs w:val="16"/>
          <w:lang w:val="en-US"/>
        </w:rPr>
        <w:t xml:space="preserve">## </w:t>
      </w:r>
      <w:proofErr w:type="spellStart"/>
      <w:r w:rsidRPr="007F79C6">
        <w:rPr>
          <w:rFonts w:ascii="Courier New" w:eastAsia="Times New Roman" w:hAnsi="Courier New" w:cs="Courier New"/>
          <w:color w:val="008000"/>
          <w:sz w:val="16"/>
          <w:szCs w:val="16"/>
          <w:lang w:val="en-US"/>
        </w:rPr>
        <w:t>Varaibles</w:t>
      </w:r>
      <w:proofErr w:type="spellEnd"/>
      <w:r w:rsidRPr="007F79C6">
        <w:rPr>
          <w:rFonts w:ascii="Courier New" w:eastAsia="Times New Roman" w:hAnsi="Courier New" w:cs="Courier New"/>
          <w:color w:val="008000"/>
          <w:sz w:val="16"/>
          <w:szCs w:val="16"/>
          <w:lang w:val="en-US"/>
        </w:rPr>
        <w:t xml:space="preserve"> used during build and tests ##</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0000"/>
          <w:sz w:val="16"/>
          <w:szCs w:val="16"/>
          <w:lang w:val="en-US"/>
        </w:rPr>
        <w:t>BINARY</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000000"/>
          <w:sz w:val="16"/>
          <w:szCs w:val="16"/>
          <w:lang w:val="en-US"/>
        </w:rPr>
        <w:t>weight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8000"/>
          <w:sz w:val="16"/>
          <w:szCs w:val="16"/>
          <w:lang w:val="en-US"/>
        </w:rPr>
        <w:t>## Copy all stuff together into test folder ##</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"This script tests the program weight"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"creating test resource structure ..."</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cd</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if</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0000FF"/>
          <w:sz w:val="16"/>
          <w:szCs w:val="16"/>
          <w:lang w:val="en-US"/>
        </w:rPr>
        <w:t>-d</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w:t>
      </w:r>
      <w:proofErr w:type="spellStart"/>
      <w:r w:rsidRPr="007F79C6">
        <w:rPr>
          <w:rFonts w:ascii="Courier New" w:eastAsia="Times New Roman" w:hAnsi="Courier New" w:cs="Courier New"/>
          <w:color w:val="808080"/>
          <w:sz w:val="16"/>
          <w:szCs w:val="16"/>
          <w:lang w:val="en-US"/>
        </w:rPr>
        <w:t>weight_tests</w:t>
      </w:r>
      <w:proofErr w:type="spellEnd"/>
      <w:r w:rsidRPr="007F79C6">
        <w:rPr>
          <w:rFonts w:ascii="Courier New" w:eastAsia="Times New Roman" w:hAnsi="Courier New" w:cs="Courier New"/>
          <w:color w:val="808080"/>
          <w:sz w:val="16"/>
          <w:szCs w:val="16"/>
          <w:lang w:val="en-US"/>
        </w:rPr>
        <w:t>"</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then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0000"/>
          <w:sz w:val="16"/>
          <w:szCs w:val="16"/>
          <w:lang w:val="en-US"/>
        </w:rPr>
        <w:t xml:space="preserve">    </w:t>
      </w:r>
      <w:proofErr w:type="spellStart"/>
      <w:r w:rsidRPr="007F79C6">
        <w:rPr>
          <w:rFonts w:ascii="Courier New" w:eastAsia="Times New Roman" w:hAnsi="Courier New" w:cs="Courier New"/>
          <w:b/>
          <w:bCs/>
          <w:color w:val="0000FF"/>
          <w:sz w:val="16"/>
          <w:szCs w:val="16"/>
          <w:lang w:val="en-US"/>
        </w:rPr>
        <w:t>mkdir</w:t>
      </w:r>
      <w:proofErr w:type="spellEnd"/>
      <w:r w:rsidRPr="007F79C6">
        <w:rPr>
          <w:rFonts w:ascii="Courier New" w:eastAsia="Times New Roman" w:hAnsi="Courier New" w:cs="Courier New"/>
          <w:color w:val="000000"/>
          <w:sz w:val="16"/>
          <w:szCs w:val="16"/>
          <w:lang w:val="en-US"/>
        </w:rPr>
        <w:t xml:space="preserve"> </w:t>
      </w:r>
      <w:proofErr w:type="spellStart"/>
      <w:r w:rsidRPr="007F79C6">
        <w:rPr>
          <w:rFonts w:ascii="Courier New" w:eastAsia="Times New Roman" w:hAnsi="Courier New" w:cs="Courier New"/>
          <w:color w:val="000000"/>
          <w:sz w:val="16"/>
          <w:szCs w:val="16"/>
          <w:lang w:val="en-US"/>
        </w:rPr>
        <w:t>weight_tests</w:t>
      </w:r>
      <w:proofErr w:type="spellEnd"/>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"creating directory '</w:t>
      </w:r>
      <w:proofErr w:type="spellStart"/>
      <w:r w:rsidRPr="007F79C6">
        <w:rPr>
          <w:rFonts w:ascii="Courier New" w:eastAsia="Times New Roman" w:hAnsi="Courier New" w:cs="Courier New"/>
          <w:color w:val="808080"/>
          <w:sz w:val="16"/>
          <w:szCs w:val="16"/>
          <w:lang w:val="en-US"/>
        </w:rPr>
        <w:t>weight_tests</w:t>
      </w:r>
      <w:proofErr w:type="spellEnd"/>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else</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0000"/>
          <w:sz w:val="16"/>
          <w:szCs w:val="16"/>
          <w:lang w:val="en-US"/>
        </w:rPr>
        <w:t xml:space="preserve">    </w:t>
      </w:r>
      <w:proofErr w:type="spellStart"/>
      <w:r w:rsidRPr="007F79C6">
        <w:rPr>
          <w:rFonts w:ascii="Courier New" w:eastAsia="Times New Roman" w:hAnsi="Courier New" w:cs="Courier New"/>
          <w:b/>
          <w:bCs/>
          <w:color w:val="0000FF"/>
          <w:sz w:val="16"/>
          <w:szCs w:val="16"/>
          <w:lang w:val="en-US"/>
        </w:rPr>
        <w:t>rm</w:t>
      </w:r>
      <w:proofErr w:type="spellEnd"/>
      <w:r w:rsidRPr="007F79C6">
        <w:rPr>
          <w:rFonts w:ascii="Courier New" w:eastAsia="Times New Roman" w:hAnsi="Courier New" w:cs="Courier New"/>
          <w:color w:val="000000"/>
          <w:sz w:val="16"/>
          <w:szCs w:val="16"/>
          <w:lang w:val="en-US"/>
        </w:rPr>
        <w:t xml:space="preserve"> -f </w:t>
      </w:r>
      <w:proofErr w:type="spellStart"/>
      <w:r w:rsidRPr="007F79C6">
        <w:rPr>
          <w:rFonts w:ascii="Courier New" w:eastAsia="Times New Roman" w:hAnsi="Courier New" w:cs="Courier New"/>
          <w:color w:val="000000"/>
          <w:sz w:val="16"/>
          <w:szCs w:val="16"/>
          <w:lang w:val="en-US"/>
        </w:rPr>
        <w:t>weight_tests</w:t>
      </w:r>
      <w:proofErr w:type="spellEnd"/>
      <w:r w:rsidRPr="007F79C6">
        <w:rPr>
          <w:rFonts w:ascii="Courier New" w:eastAsia="Times New Roman" w:hAnsi="Courier New" w:cs="Courier New"/>
          <w:b/>
          <w:bCs/>
          <w:color w:val="80400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"cleaning directory '</w:t>
      </w:r>
      <w:proofErr w:type="spellStart"/>
      <w:r w:rsidRPr="007F79C6">
        <w:rPr>
          <w:rFonts w:ascii="Courier New" w:eastAsia="Times New Roman" w:hAnsi="Courier New" w:cs="Courier New"/>
          <w:color w:val="808080"/>
          <w:sz w:val="16"/>
          <w:szCs w:val="16"/>
          <w:lang w:val="en-US"/>
        </w:rPr>
        <w:t>weight_tests</w:t>
      </w:r>
      <w:proofErr w:type="spellEnd"/>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fi</w:t>
      </w:r>
      <w:r w:rsidRPr="007F79C6">
        <w:rPr>
          <w:rFonts w:ascii="Courier New" w:eastAsia="Times New Roman" w:hAnsi="Courier New" w:cs="Courier New"/>
          <w:color w:val="000000"/>
          <w:sz w:val="16"/>
          <w:szCs w:val="16"/>
          <w:lang w:val="en-US"/>
        </w:rPr>
        <w:t xml:space="preserve"> </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cd</w:t>
      </w:r>
      <w:r w:rsidRPr="007F79C6">
        <w:rPr>
          <w:rFonts w:ascii="Courier New" w:eastAsia="Times New Roman" w:hAnsi="Courier New" w:cs="Courier New"/>
          <w:color w:val="000000"/>
          <w:sz w:val="16"/>
          <w:szCs w:val="16"/>
          <w:lang w:val="en-US"/>
        </w:rPr>
        <w:t xml:space="preserve"> </w:t>
      </w:r>
      <w:proofErr w:type="spellStart"/>
      <w:r w:rsidRPr="007F79C6">
        <w:rPr>
          <w:rFonts w:ascii="Courier New" w:eastAsia="Times New Roman" w:hAnsi="Courier New" w:cs="Courier New"/>
          <w:color w:val="000000"/>
          <w:sz w:val="16"/>
          <w:szCs w:val="16"/>
          <w:lang w:val="en-US"/>
        </w:rPr>
        <w:t>weight_tests</w:t>
      </w:r>
      <w:proofErr w:type="spellEnd"/>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"in directory $(</w:t>
      </w:r>
      <w:proofErr w:type="spellStart"/>
      <w:r w:rsidRPr="007F79C6">
        <w:rPr>
          <w:rFonts w:ascii="Courier New" w:eastAsia="Times New Roman" w:hAnsi="Courier New" w:cs="Courier New"/>
          <w:color w:val="808080"/>
          <w:sz w:val="16"/>
          <w:szCs w:val="16"/>
          <w:lang w:val="en-US"/>
        </w:rPr>
        <w:t>pwd</w:t>
      </w:r>
      <w:proofErr w:type="spellEnd"/>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"copying header, source and make files"</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roofErr w:type="spellStart"/>
      <w:r w:rsidRPr="007F79C6">
        <w:rPr>
          <w:rFonts w:ascii="Courier New" w:eastAsia="Times New Roman" w:hAnsi="Courier New" w:cs="Courier New"/>
          <w:b/>
          <w:bCs/>
          <w:color w:val="0000FF"/>
          <w:sz w:val="16"/>
          <w:szCs w:val="16"/>
          <w:lang w:val="en-US"/>
        </w:rPr>
        <w:t>cp</w:t>
      </w:r>
      <w:proofErr w:type="spellEnd"/>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000000"/>
          <w:sz w:val="16"/>
          <w:szCs w:val="16"/>
          <w:lang w:val="en-US"/>
        </w:rPr>
        <w:t>source</w:t>
      </w:r>
      <w:r w:rsidRPr="007F79C6">
        <w:rPr>
          <w:rFonts w:ascii="Courier New" w:eastAsia="Times New Roman" w:hAnsi="Courier New" w:cs="Courier New"/>
          <w:b/>
          <w:bCs/>
          <w:color w:val="804000"/>
          <w:sz w:val="16"/>
          <w:szCs w:val="16"/>
          <w:lang w:val="en-US"/>
        </w:rPr>
        <w:t>/</w:t>
      </w:r>
      <w:proofErr w:type="spellStart"/>
      <w:r w:rsidRPr="007F79C6">
        <w:rPr>
          <w:rFonts w:ascii="Courier New" w:eastAsia="Times New Roman" w:hAnsi="Courier New" w:cs="Courier New"/>
          <w:color w:val="000000"/>
          <w:sz w:val="16"/>
          <w:szCs w:val="16"/>
          <w:lang w:val="en-US"/>
        </w:rPr>
        <w:t>weight.c</w:t>
      </w:r>
      <w:proofErr w:type="spellEnd"/>
      <w:r w:rsidRPr="007F79C6">
        <w:rPr>
          <w:rFonts w:ascii="Courier New" w:eastAsia="Times New Roman" w:hAnsi="Courier New" w:cs="Courier New"/>
          <w:color w:val="000000"/>
          <w:sz w:val="16"/>
          <w:szCs w:val="16"/>
          <w:lang w:val="en-US"/>
        </w:rPr>
        <w:t xml:space="preserve"> </w:t>
      </w:r>
      <w:proofErr w:type="spellStart"/>
      <w:r w:rsidRPr="007F79C6">
        <w:rPr>
          <w:rFonts w:ascii="Courier New" w:eastAsia="Times New Roman" w:hAnsi="Courier New" w:cs="Courier New"/>
          <w:color w:val="000000"/>
          <w:sz w:val="16"/>
          <w:szCs w:val="16"/>
          <w:lang w:val="en-US"/>
        </w:rPr>
        <w:t>weight.c</w:t>
      </w:r>
      <w:proofErr w:type="spellEnd"/>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roofErr w:type="spellStart"/>
      <w:r w:rsidRPr="007F79C6">
        <w:rPr>
          <w:rFonts w:ascii="Courier New" w:eastAsia="Times New Roman" w:hAnsi="Courier New" w:cs="Courier New"/>
          <w:b/>
          <w:bCs/>
          <w:color w:val="0000FF"/>
          <w:sz w:val="16"/>
          <w:szCs w:val="16"/>
          <w:lang w:val="en-US"/>
        </w:rPr>
        <w:t>cp</w:t>
      </w:r>
      <w:proofErr w:type="spellEnd"/>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000000"/>
          <w:sz w:val="16"/>
          <w:szCs w:val="16"/>
          <w:lang w:val="en-US"/>
        </w:rPr>
        <w:t>header</w:t>
      </w:r>
      <w:r w:rsidRPr="007F79C6">
        <w:rPr>
          <w:rFonts w:ascii="Courier New" w:eastAsia="Times New Roman" w:hAnsi="Courier New" w:cs="Courier New"/>
          <w:b/>
          <w:bCs/>
          <w:color w:val="804000"/>
          <w:sz w:val="16"/>
          <w:szCs w:val="16"/>
          <w:lang w:val="en-US"/>
        </w:rPr>
        <w:t>/</w:t>
      </w:r>
      <w:proofErr w:type="spellStart"/>
      <w:r w:rsidRPr="007F79C6">
        <w:rPr>
          <w:rFonts w:ascii="Courier New" w:eastAsia="Times New Roman" w:hAnsi="Courier New" w:cs="Courier New"/>
          <w:color w:val="000000"/>
          <w:sz w:val="16"/>
          <w:szCs w:val="16"/>
          <w:lang w:val="en-US"/>
        </w:rPr>
        <w:t>weight.h</w:t>
      </w:r>
      <w:proofErr w:type="spellEnd"/>
      <w:r w:rsidRPr="007F79C6">
        <w:rPr>
          <w:rFonts w:ascii="Courier New" w:eastAsia="Times New Roman" w:hAnsi="Courier New" w:cs="Courier New"/>
          <w:color w:val="000000"/>
          <w:sz w:val="16"/>
          <w:szCs w:val="16"/>
          <w:lang w:val="en-US"/>
        </w:rPr>
        <w:t xml:space="preserve"> </w:t>
      </w:r>
      <w:proofErr w:type="spellStart"/>
      <w:r w:rsidRPr="007F79C6">
        <w:rPr>
          <w:rFonts w:ascii="Courier New" w:eastAsia="Times New Roman" w:hAnsi="Courier New" w:cs="Courier New"/>
          <w:color w:val="000000"/>
          <w:sz w:val="16"/>
          <w:szCs w:val="16"/>
          <w:lang w:val="en-US"/>
        </w:rPr>
        <w:t>weight.h</w:t>
      </w:r>
      <w:proofErr w:type="spellEnd"/>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roofErr w:type="spellStart"/>
      <w:r w:rsidRPr="007F79C6">
        <w:rPr>
          <w:rFonts w:ascii="Courier New" w:eastAsia="Times New Roman" w:hAnsi="Courier New" w:cs="Courier New"/>
          <w:b/>
          <w:bCs/>
          <w:color w:val="0000FF"/>
          <w:sz w:val="16"/>
          <w:szCs w:val="16"/>
          <w:lang w:val="en-US"/>
        </w:rPr>
        <w:t>cp</w:t>
      </w:r>
      <w:proofErr w:type="spellEnd"/>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000000"/>
          <w:sz w:val="16"/>
          <w:szCs w:val="16"/>
          <w:lang w:val="en-US"/>
        </w:rPr>
        <w:t>header</w:t>
      </w:r>
      <w:r w:rsidRPr="007F79C6">
        <w:rPr>
          <w:rFonts w:ascii="Courier New" w:eastAsia="Times New Roman" w:hAnsi="Courier New" w:cs="Courier New"/>
          <w:b/>
          <w:bCs/>
          <w:color w:val="804000"/>
          <w:sz w:val="16"/>
          <w:szCs w:val="16"/>
          <w:lang w:val="en-US"/>
        </w:rPr>
        <w:t>/</w:t>
      </w:r>
      <w:proofErr w:type="spellStart"/>
      <w:r w:rsidRPr="007F79C6">
        <w:rPr>
          <w:rFonts w:ascii="Courier New" w:eastAsia="Times New Roman" w:hAnsi="Courier New" w:cs="Courier New"/>
          <w:color w:val="000000"/>
          <w:sz w:val="16"/>
          <w:szCs w:val="16"/>
          <w:lang w:val="en-US"/>
        </w:rPr>
        <w:t>common.h</w:t>
      </w:r>
      <w:proofErr w:type="spellEnd"/>
      <w:r w:rsidRPr="007F79C6">
        <w:rPr>
          <w:rFonts w:ascii="Courier New" w:eastAsia="Times New Roman" w:hAnsi="Courier New" w:cs="Courier New"/>
          <w:color w:val="000000"/>
          <w:sz w:val="16"/>
          <w:szCs w:val="16"/>
          <w:lang w:val="en-US"/>
        </w:rPr>
        <w:t xml:space="preserve"> </w:t>
      </w:r>
      <w:proofErr w:type="spellStart"/>
      <w:r w:rsidRPr="007F79C6">
        <w:rPr>
          <w:rFonts w:ascii="Courier New" w:eastAsia="Times New Roman" w:hAnsi="Courier New" w:cs="Courier New"/>
          <w:color w:val="000000"/>
          <w:sz w:val="16"/>
          <w:szCs w:val="16"/>
          <w:lang w:val="en-US"/>
        </w:rPr>
        <w:t>common.h</w:t>
      </w:r>
      <w:proofErr w:type="spellEnd"/>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roofErr w:type="spellStart"/>
      <w:r w:rsidRPr="007F79C6">
        <w:rPr>
          <w:rFonts w:ascii="Courier New" w:eastAsia="Times New Roman" w:hAnsi="Courier New" w:cs="Courier New"/>
          <w:b/>
          <w:bCs/>
          <w:color w:val="0000FF"/>
          <w:sz w:val="16"/>
          <w:szCs w:val="16"/>
          <w:lang w:val="en-US"/>
        </w:rPr>
        <w:t>cp</w:t>
      </w:r>
      <w:proofErr w:type="spellEnd"/>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000000"/>
          <w:sz w:val="16"/>
          <w:szCs w:val="16"/>
          <w:lang w:val="en-US"/>
        </w:rPr>
        <w:t>make</w:t>
      </w:r>
      <w:r w:rsidRPr="007F79C6">
        <w:rPr>
          <w:rFonts w:ascii="Courier New" w:eastAsia="Times New Roman" w:hAnsi="Courier New" w:cs="Courier New"/>
          <w:b/>
          <w:bCs/>
          <w:color w:val="804000"/>
          <w:sz w:val="16"/>
          <w:szCs w:val="16"/>
          <w:lang w:val="en-US"/>
        </w:rPr>
        <w:t>/</w:t>
      </w:r>
      <w:proofErr w:type="spellStart"/>
      <w:r w:rsidRPr="007F79C6">
        <w:rPr>
          <w:rFonts w:ascii="Courier New" w:eastAsia="Times New Roman" w:hAnsi="Courier New" w:cs="Courier New"/>
          <w:color w:val="000000"/>
          <w:sz w:val="16"/>
          <w:szCs w:val="16"/>
          <w:lang w:val="en-US"/>
        </w:rPr>
        <w:t>makefile</w:t>
      </w:r>
      <w:proofErr w:type="spellEnd"/>
      <w:r w:rsidRPr="007F79C6">
        <w:rPr>
          <w:rFonts w:ascii="Courier New" w:eastAsia="Times New Roman" w:hAnsi="Courier New" w:cs="Courier New"/>
          <w:color w:val="000000"/>
          <w:sz w:val="16"/>
          <w:szCs w:val="16"/>
          <w:lang w:val="en-US"/>
        </w:rPr>
        <w:t xml:space="preserve"> </w:t>
      </w:r>
      <w:proofErr w:type="spellStart"/>
      <w:r w:rsidRPr="007F79C6">
        <w:rPr>
          <w:rFonts w:ascii="Courier New" w:eastAsia="Times New Roman" w:hAnsi="Courier New" w:cs="Courier New"/>
          <w:color w:val="000000"/>
          <w:sz w:val="16"/>
          <w:szCs w:val="16"/>
          <w:lang w:val="en-US"/>
        </w:rPr>
        <w:t>makefile</w:t>
      </w:r>
      <w:proofErr w:type="spellEnd"/>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8000"/>
          <w:sz w:val="16"/>
          <w:szCs w:val="16"/>
          <w:lang w:val="en-US"/>
        </w:rPr>
        <w:t>## Compile source via make ##</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"invoking make targets 'clean' 'depend' '$BINARY'\n\n"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make</w:t>
      </w:r>
      <w:r w:rsidRPr="007F79C6">
        <w:rPr>
          <w:rFonts w:ascii="Courier New" w:eastAsia="Times New Roman" w:hAnsi="Courier New" w:cs="Courier New"/>
          <w:color w:val="000000"/>
          <w:sz w:val="16"/>
          <w:szCs w:val="16"/>
          <w:lang w:val="en-US"/>
        </w:rPr>
        <w:t xml:space="preserve"> clean depend </w:t>
      </w:r>
      <w:r w:rsidRPr="007F79C6">
        <w:rPr>
          <w:rFonts w:ascii="Courier New" w:eastAsia="Times New Roman" w:hAnsi="Courier New" w:cs="Courier New"/>
          <w:b/>
          <w:bCs/>
          <w:color w:val="FF8040"/>
          <w:sz w:val="16"/>
          <w:szCs w:val="16"/>
          <w:shd w:val="clear" w:color="auto" w:fill="FFFFD9"/>
          <w:lang w:val="en-US"/>
        </w:rPr>
        <w:t>$BINARY</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8000"/>
          <w:sz w:val="16"/>
          <w:szCs w:val="16"/>
          <w:lang w:val="en-US"/>
        </w:rPr>
        <w:t>## Test Invalid arguments ##</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"Test with invalid arguments"</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1: ./$BINARY [no argument]"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2: ./$BINARY 1 2.0 [too many argument]"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1</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2</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FF0000"/>
          <w:sz w:val="16"/>
          <w:szCs w:val="16"/>
          <w:lang w:val="en-US"/>
        </w:rPr>
        <w:t>0</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3: ./$BINARY a [</w:t>
      </w:r>
      <w:proofErr w:type="spellStart"/>
      <w:r w:rsidRPr="007F79C6">
        <w:rPr>
          <w:rFonts w:ascii="Courier New" w:eastAsia="Times New Roman" w:hAnsi="Courier New" w:cs="Courier New"/>
          <w:color w:val="808080"/>
          <w:sz w:val="16"/>
          <w:szCs w:val="16"/>
          <w:lang w:val="en-US"/>
        </w:rPr>
        <w:t>argumetn</w:t>
      </w:r>
      <w:proofErr w:type="spellEnd"/>
      <w:r w:rsidRPr="007F79C6">
        <w:rPr>
          <w:rFonts w:ascii="Courier New" w:eastAsia="Times New Roman" w:hAnsi="Courier New" w:cs="Courier New"/>
          <w:color w:val="808080"/>
          <w:sz w:val="16"/>
          <w:szCs w:val="16"/>
          <w:lang w:val="en-US"/>
        </w:rPr>
        <w:t xml:space="preserve"> not valid double]"</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a</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4: ./$BINARY 1.a [</w:t>
      </w:r>
      <w:proofErr w:type="spellStart"/>
      <w:r w:rsidRPr="007F79C6">
        <w:rPr>
          <w:rFonts w:ascii="Courier New" w:eastAsia="Times New Roman" w:hAnsi="Courier New" w:cs="Courier New"/>
          <w:color w:val="808080"/>
          <w:sz w:val="16"/>
          <w:szCs w:val="16"/>
          <w:lang w:val="en-US"/>
        </w:rPr>
        <w:t>argumetn</w:t>
      </w:r>
      <w:proofErr w:type="spellEnd"/>
      <w:r w:rsidRPr="007F79C6">
        <w:rPr>
          <w:rFonts w:ascii="Courier New" w:eastAsia="Times New Roman" w:hAnsi="Courier New" w:cs="Courier New"/>
          <w:color w:val="808080"/>
          <w:sz w:val="16"/>
          <w:szCs w:val="16"/>
          <w:lang w:val="en-US"/>
        </w:rPr>
        <w:t xml:space="preserve"> not valid double]"</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1</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000000"/>
          <w:sz w:val="16"/>
          <w:szCs w:val="16"/>
          <w:lang w:val="en-US"/>
        </w:rPr>
        <w:t>a</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5:  ./$BINARY 1,2 [</w:t>
      </w:r>
      <w:proofErr w:type="spellStart"/>
      <w:r w:rsidRPr="007F79C6">
        <w:rPr>
          <w:rFonts w:ascii="Courier New" w:eastAsia="Times New Roman" w:hAnsi="Courier New" w:cs="Courier New"/>
          <w:color w:val="808080"/>
          <w:sz w:val="16"/>
          <w:szCs w:val="16"/>
          <w:lang w:val="en-US"/>
        </w:rPr>
        <w:t>argumetn</w:t>
      </w:r>
      <w:proofErr w:type="spellEnd"/>
      <w:r w:rsidRPr="007F79C6">
        <w:rPr>
          <w:rFonts w:ascii="Courier New" w:eastAsia="Times New Roman" w:hAnsi="Courier New" w:cs="Courier New"/>
          <w:color w:val="808080"/>
          <w:sz w:val="16"/>
          <w:szCs w:val="16"/>
          <w:lang w:val="en-US"/>
        </w:rPr>
        <w:t xml:space="preserve"> not valid double]"</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1</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FF0000"/>
          <w:sz w:val="16"/>
          <w:szCs w:val="16"/>
          <w:lang w:val="en-US"/>
        </w:rPr>
        <w:t>2</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7: ./$BINARY -1 [out of range]"</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FF0000"/>
          <w:sz w:val="16"/>
          <w:szCs w:val="16"/>
          <w:lang w:val="en-US"/>
        </w:rPr>
        <w:t>1</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6: ./$BINARY 9 [out of range]"</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9</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7: ./$BINARY 500 [out of range]"</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500</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8000"/>
          <w:sz w:val="16"/>
          <w:szCs w:val="16"/>
          <w:lang w:val="en-US"/>
        </w:rPr>
        <w:t>## Test valid arguments ##</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"Test with valid arguments"</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1: ./$BINARY 20 [Exact as bar weight]"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20</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lastRenderedPageBreak/>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2: ./$BINARY 21 [found solution]"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21</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3: ./$BINARY 251 [found solution]"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251</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4: ./$BINARY 61 [found solution]"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61</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5: ./$BINARY 158.5 [found solution]"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158</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FF0000"/>
          <w:sz w:val="16"/>
          <w:szCs w:val="16"/>
          <w:lang w:val="en-US"/>
        </w:rPr>
        <w:t>5</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6: ./$BINARY 36 [found solution]"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36</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7: ./$BINARY 72.5 [found solution]"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72</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FF0000"/>
          <w:sz w:val="16"/>
          <w:szCs w:val="16"/>
          <w:lang w:val="en-US"/>
        </w:rPr>
        <w:t>5</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8: ./$BINARY 33.3 [no solution]"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33</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FF0000"/>
          <w:sz w:val="16"/>
          <w:szCs w:val="16"/>
          <w:lang w:val="en-US"/>
        </w:rPr>
        <w:t>3</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9: ./$BINARY 30.75 [no solution]"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30</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FF0000"/>
          <w:sz w:val="16"/>
          <w:szCs w:val="16"/>
          <w:lang w:val="en-US"/>
        </w:rPr>
        <w:t>75</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"Case 10: ./$BINARY 120.80 [no solution]"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b/>
          <w:bCs/>
          <w:color w:val="FF8040"/>
          <w:sz w:val="16"/>
          <w:szCs w:val="16"/>
          <w:shd w:val="clear" w:color="auto" w:fill="FFFFD9"/>
          <w:lang w:val="en-US"/>
        </w:rPr>
        <w:t>$BINARY</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FF0000"/>
          <w:sz w:val="16"/>
          <w:szCs w:val="16"/>
          <w:lang w:val="en-US"/>
        </w:rPr>
        <w:t>120</w:t>
      </w:r>
      <w:r w:rsidRPr="007F79C6">
        <w:rPr>
          <w:rFonts w:ascii="Courier New" w:eastAsia="Times New Roman" w:hAnsi="Courier New" w:cs="Courier New"/>
          <w:b/>
          <w:bCs/>
          <w:color w:val="804000"/>
          <w:sz w:val="16"/>
          <w:szCs w:val="16"/>
          <w:lang w:val="en-US"/>
        </w:rPr>
        <w:t>.</w:t>
      </w:r>
      <w:r w:rsidRPr="007F79C6">
        <w:rPr>
          <w:rFonts w:ascii="Courier New" w:eastAsia="Times New Roman" w:hAnsi="Courier New" w:cs="Courier New"/>
          <w:color w:val="FF0000"/>
          <w:sz w:val="16"/>
          <w:szCs w:val="16"/>
          <w:lang w:val="en-US"/>
        </w:rPr>
        <w:t>80</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"\n"</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color w:val="008000"/>
          <w:sz w:val="16"/>
          <w:szCs w:val="16"/>
          <w:lang w:val="en-US"/>
        </w:rPr>
        <w:t>## Cleanup created test resources ##</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"cleanup test"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cd</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roofErr w:type="spellStart"/>
      <w:r w:rsidRPr="007F79C6">
        <w:rPr>
          <w:rFonts w:ascii="Courier New" w:eastAsia="Times New Roman" w:hAnsi="Courier New" w:cs="Courier New"/>
          <w:b/>
          <w:bCs/>
          <w:color w:val="0000FF"/>
          <w:sz w:val="16"/>
          <w:szCs w:val="16"/>
          <w:lang w:val="en-US"/>
        </w:rPr>
        <w:t>rm</w:t>
      </w:r>
      <w:proofErr w:type="spellEnd"/>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b/>
          <w:bCs/>
          <w:color w:val="804000"/>
          <w:sz w:val="16"/>
          <w:szCs w:val="16"/>
          <w:lang w:val="en-US"/>
        </w:rPr>
        <w:t>-</w:t>
      </w:r>
      <w:proofErr w:type="spellStart"/>
      <w:r w:rsidRPr="007F79C6">
        <w:rPr>
          <w:rFonts w:ascii="Courier New" w:eastAsia="Times New Roman" w:hAnsi="Courier New" w:cs="Courier New"/>
          <w:color w:val="000000"/>
          <w:sz w:val="16"/>
          <w:szCs w:val="16"/>
          <w:lang w:val="en-US"/>
        </w:rPr>
        <w:t>rf</w:t>
      </w:r>
      <w:proofErr w:type="spellEnd"/>
      <w:r w:rsidRPr="007F79C6">
        <w:rPr>
          <w:rFonts w:ascii="Courier New" w:eastAsia="Times New Roman" w:hAnsi="Courier New" w:cs="Courier New"/>
          <w:color w:val="000000"/>
          <w:sz w:val="16"/>
          <w:szCs w:val="16"/>
          <w:lang w:val="en-US"/>
        </w:rPr>
        <w:t xml:space="preserve"> </w:t>
      </w:r>
      <w:proofErr w:type="spellStart"/>
      <w:r w:rsidRPr="007F79C6">
        <w:rPr>
          <w:rFonts w:ascii="Courier New" w:eastAsia="Times New Roman" w:hAnsi="Courier New" w:cs="Courier New"/>
          <w:color w:val="000000"/>
          <w:sz w:val="16"/>
          <w:szCs w:val="16"/>
          <w:lang w:val="en-US"/>
        </w:rPr>
        <w:t>weight_tests</w:t>
      </w:r>
      <w:proofErr w:type="spellEnd"/>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r w:rsidRPr="007F79C6">
        <w:rPr>
          <w:rFonts w:ascii="Courier New" w:eastAsia="Times New Roman" w:hAnsi="Courier New" w:cs="Courier New"/>
          <w:b/>
          <w:bCs/>
          <w:color w:val="0000FF"/>
          <w:sz w:val="16"/>
          <w:szCs w:val="16"/>
          <w:lang w:val="en-US"/>
        </w:rPr>
        <w:t>echo</w:t>
      </w:r>
      <w:r w:rsidRPr="007F79C6">
        <w:rPr>
          <w:rFonts w:ascii="Courier New" w:eastAsia="Times New Roman" w:hAnsi="Courier New" w:cs="Courier New"/>
          <w:color w:val="000000"/>
          <w:sz w:val="16"/>
          <w:szCs w:val="16"/>
          <w:lang w:val="en-US"/>
        </w:rPr>
        <w:t xml:space="preserve"> </w:t>
      </w:r>
      <w:r w:rsidRPr="007F79C6">
        <w:rPr>
          <w:rFonts w:ascii="Courier New" w:eastAsia="Times New Roman" w:hAnsi="Courier New" w:cs="Courier New"/>
          <w:color w:val="808080"/>
          <w:sz w:val="16"/>
          <w:szCs w:val="16"/>
          <w:lang w:val="en-US"/>
        </w:rPr>
        <w:t>"cleanup complete"</w:t>
      </w:r>
    </w:p>
    <w:p w:rsidR="007F79C6" w:rsidRPr="007F79C6" w:rsidRDefault="007F79C6" w:rsidP="007F79C6">
      <w:pPr>
        <w:shd w:val="clear" w:color="auto" w:fill="FFFFFF"/>
        <w:spacing w:line="240" w:lineRule="auto"/>
        <w:rPr>
          <w:rFonts w:ascii="Courier New" w:eastAsia="Times New Roman" w:hAnsi="Courier New" w:cs="Courier New"/>
          <w:color w:val="000000"/>
          <w:sz w:val="16"/>
          <w:szCs w:val="16"/>
          <w:lang w:val="en-US"/>
        </w:rPr>
      </w:pPr>
    </w:p>
    <w:p w:rsidR="004B1D98" w:rsidRDefault="004B1D98" w:rsidP="004B1D98"/>
    <w:p w:rsidR="009E7C1A" w:rsidRDefault="009E7C1A" w:rsidP="004B1D98"/>
    <w:p w:rsidR="009E7C1A" w:rsidRDefault="009E7C1A" w:rsidP="004B1D98"/>
    <w:p w:rsidR="009E7C1A" w:rsidRDefault="009E7C1A" w:rsidP="004B1D98"/>
    <w:p w:rsidR="009E7C1A" w:rsidRDefault="009E7C1A" w:rsidP="004B1D98"/>
    <w:p w:rsidR="009E7C1A" w:rsidRDefault="009E7C1A" w:rsidP="004B1D98"/>
    <w:p w:rsidR="009E7C1A" w:rsidRDefault="009E7C1A" w:rsidP="004B1D98"/>
    <w:p w:rsidR="009E7C1A" w:rsidRDefault="009E7C1A" w:rsidP="004B1D98"/>
    <w:p w:rsidR="009E7C1A" w:rsidRDefault="009E7C1A" w:rsidP="004B1D98"/>
    <w:p w:rsidR="009E7C1A" w:rsidRDefault="009E7C1A" w:rsidP="004B1D98"/>
    <w:p w:rsidR="009E7C1A" w:rsidRDefault="009E7C1A" w:rsidP="004B1D98"/>
    <w:p w:rsidR="009E7C1A" w:rsidRDefault="009E7C1A" w:rsidP="004B1D98"/>
    <w:p w:rsidR="009E7C1A" w:rsidRDefault="009E7C1A" w:rsidP="004B1D98"/>
    <w:p w:rsidR="009E7C1A" w:rsidRDefault="009E7C1A" w:rsidP="004B1D98"/>
    <w:p w:rsidR="009E7C1A" w:rsidRPr="004B1D98" w:rsidRDefault="009E7C1A" w:rsidP="004B1D98"/>
    <w:p w:rsidR="00CD07FF" w:rsidRDefault="00CD07FF" w:rsidP="00CD07FF">
      <w:pPr>
        <w:pStyle w:val="Heading2"/>
        <w:numPr>
          <w:ilvl w:val="1"/>
          <w:numId w:val="7"/>
        </w:numPr>
      </w:pPr>
      <w:bookmarkStart w:id="36" w:name="_Toc398919413"/>
      <w:r>
        <w:lastRenderedPageBreak/>
        <w:t>Tests</w:t>
      </w:r>
      <w:bookmarkEnd w:id="36"/>
    </w:p>
    <w:p w:rsidR="00381238" w:rsidRDefault="00381238" w:rsidP="00381238">
      <w:r>
        <w:t xml:space="preserve">Folgend sind die Test des Programms </w:t>
      </w:r>
      <w:proofErr w:type="spellStart"/>
      <w:r>
        <w:t>weight</w:t>
      </w:r>
      <w:proofErr w:type="spellEnd"/>
      <w:r>
        <w:t xml:space="preserve"> angeführt.</w:t>
      </w:r>
    </w:p>
    <w:p w:rsidR="00381238" w:rsidRDefault="00381238" w:rsidP="00381238">
      <w:pPr>
        <w:pStyle w:val="Heading3"/>
      </w:pPr>
      <w:r>
        <w:t>Ungültige Argumente</w:t>
      </w:r>
    </w:p>
    <w:p w:rsidR="00381238" w:rsidRDefault="00381238" w:rsidP="00381238">
      <w:r>
        <w:t>Folgend sind die Test für ungültige Argumente angeführt.</w:t>
      </w:r>
    </w:p>
    <w:p w:rsidR="00381238" w:rsidRPr="00381238" w:rsidRDefault="00381238" w:rsidP="00381238">
      <w:r>
        <w:rPr>
          <w:noProof/>
          <w:lang w:val="en-US"/>
        </w:rPr>
        <w:drawing>
          <wp:inline distT="0" distB="0" distL="0" distR="0" wp14:anchorId="4B567C56" wp14:editId="4FECBE97">
            <wp:extent cx="5760720" cy="3176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ight_invalid_argument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176905"/>
                    </a:xfrm>
                    <a:prstGeom prst="rect">
                      <a:avLst/>
                    </a:prstGeom>
                  </pic:spPr>
                </pic:pic>
              </a:graphicData>
            </a:graphic>
          </wp:inline>
        </w:drawing>
      </w:r>
    </w:p>
    <w:p w:rsidR="00381238" w:rsidRDefault="00381238" w:rsidP="00854350">
      <w:pPr>
        <w:tabs>
          <w:tab w:val="left" w:pos="8345"/>
        </w:tabs>
      </w:pPr>
      <w:r>
        <w:t>Sollte die Argumentanzahl, Argumenttyp nicht mit der Spezifikation übereinstimmen oder der vorgeschriebener Wertebereich über- oder unterschritten werden, so wird dies dem Aufrufer mitgeteilt.</w:t>
      </w:r>
    </w:p>
    <w:p w:rsidR="00381238" w:rsidRDefault="00381238" w:rsidP="00854350">
      <w:pPr>
        <w:tabs>
          <w:tab w:val="left" w:pos="8345"/>
        </w:tabs>
        <w:rPr>
          <w:ins w:id="37" w:author="Thomas Herzog" w:date="2014-10-08T21:23:00Z"/>
        </w:rPr>
      </w:pPr>
    </w:p>
    <w:p w:rsidR="00F26744" w:rsidRDefault="00F26744" w:rsidP="00854350">
      <w:pPr>
        <w:tabs>
          <w:tab w:val="left" w:pos="8345"/>
        </w:tabs>
        <w:rPr>
          <w:ins w:id="38" w:author="Thomas Herzog" w:date="2014-10-08T21:23:00Z"/>
        </w:rPr>
      </w:pPr>
    </w:p>
    <w:p w:rsidR="00F26744" w:rsidRDefault="00F26744" w:rsidP="00854350">
      <w:pPr>
        <w:tabs>
          <w:tab w:val="left" w:pos="8345"/>
        </w:tabs>
        <w:rPr>
          <w:ins w:id="39" w:author="Thomas Herzog" w:date="2014-10-08T21:23:00Z"/>
        </w:rPr>
      </w:pPr>
    </w:p>
    <w:p w:rsidR="00F26744" w:rsidRDefault="00F26744" w:rsidP="00854350">
      <w:pPr>
        <w:tabs>
          <w:tab w:val="left" w:pos="8345"/>
        </w:tabs>
        <w:rPr>
          <w:ins w:id="40" w:author="Thomas Herzog" w:date="2014-10-08T21:23:00Z"/>
        </w:rPr>
      </w:pPr>
    </w:p>
    <w:p w:rsidR="00F26744" w:rsidRDefault="00F26744" w:rsidP="00854350">
      <w:pPr>
        <w:tabs>
          <w:tab w:val="left" w:pos="8345"/>
        </w:tabs>
        <w:rPr>
          <w:ins w:id="41" w:author="Thomas Herzog" w:date="2014-10-08T21:23:00Z"/>
        </w:rPr>
      </w:pPr>
    </w:p>
    <w:p w:rsidR="00F26744" w:rsidRDefault="00F26744" w:rsidP="00854350">
      <w:pPr>
        <w:tabs>
          <w:tab w:val="left" w:pos="8345"/>
        </w:tabs>
        <w:rPr>
          <w:ins w:id="42" w:author="Thomas Herzog" w:date="2014-10-08T21:23:00Z"/>
        </w:rPr>
      </w:pPr>
    </w:p>
    <w:p w:rsidR="00F26744" w:rsidRDefault="00F26744" w:rsidP="00854350">
      <w:pPr>
        <w:tabs>
          <w:tab w:val="left" w:pos="8345"/>
        </w:tabs>
        <w:rPr>
          <w:ins w:id="43" w:author="Thomas Herzog" w:date="2014-10-08T21:23:00Z"/>
        </w:rPr>
      </w:pPr>
    </w:p>
    <w:p w:rsidR="00F26744" w:rsidRDefault="00F26744" w:rsidP="00854350">
      <w:pPr>
        <w:tabs>
          <w:tab w:val="left" w:pos="8345"/>
        </w:tabs>
        <w:rPr>
          <w:ins w:id="44" w:author="Thomas Herzog" w:date="2014-10-08T21:23:00Z"/>
        </w:rPr>
      </w:pPr>
    </w:p>
    <w:p w:rsidR="00F26744" w:rsidRDefault="00F26744" w:rsidP="00854350">
      <w:pPr>
        <w:tabs>
          <w:tab w:val="left" w:pos="8345"/>
        </w:tabs>
        <w:rPr>
          <w:ins w:id="45" w:author="Thomas Herzog" w:date="2014-10-08T21:23:00Z"/>
        </w:rPr>
      </w:pPr>
    </w:p>
    <w:p w:rsidR="00F26744" w:rsidRDefault="00F26744" w:rsidP="00854350">
      <w:pPr>
        <w:tabs>
          <w:tab w:val="left" w:pos="8345"/>
        </w:tabs>
        <w:rPr>
          <w:ins w:id="46" w:author="Thomas Herzog" w:date="2014-10-08T21:23:00Z"/>
        </w:rPr>
      </w:pPr>
    </w:p>
    <w:p w:rsidR="00F26744" w:rsidRDefault="00F26744" w:rsidP="00854350">
      <w:pPr>
        <w:tabs>
          <w:tab w:val="left" w:pos="8345"/>
        </w:tabs>
        <w:rPr>
          <w:ins w:id="47" w:author="Thomas Herzog" w:date="2014-10-08T21:23:00Z"/>
        </w:rPr>
      </w:pPr>
    </w:p>
    <w:p w:rsidR="00F26744" w:rsidRDefault="00F26744" w:rsidP="00854350">
      <w:pPr>
        <w:tabs>
          <w:tab w:val="left" w:pos="8345"/>
        </w:tabs>
        <w:rPr>
          <w:ins w:id="48" w:author="Thomas Herzog" w:date="2014-10-08T21:23:00Z"/>
        </w:rPr>
      </w:pPr>
    </w:p>
    <w:p w:rsidR="00F26744" w:rsidRDefault="00F26744" w:rsidP="00854350">
      <w:pPr>
        <w:tabs>
          <w:tab w:val="left" w:pos="8345"/>
        </w:tabs>
        <w:rPr>
          <w:ins w:id="49" w:author="Thomas Herzog" w:date="2014-10-08T21:23:00Z"/>
        </w:rPr>
      </w:pPr>
    </w:p>
    <w:p w:rsidR="00F26744" w:rsidRDefault="00F26744" w:rsidP="00854350">
      <w:pPr>
        <w:tabs>
          <w:tab w:val="left" w:pos="8345"/>
        </w:tabs>
        <w:rPr>
          <w:ins w:id="50" w:author="Thomas Herzog" w:date="2014-10-08T21:23:00Z"/>
        </w:rPr>
      </w:pPr>
    </w:p>
    <w:p w:rsidR="00F26744" w:rsidRDefault="00F26744" w:rsidP="00854350">
      <w:pPr>
        <w:tabs>
          <w:tab w:val="left" w:pos="8345"/>
        </w:tabs>
      </w:pPr>
    </w:p>
    <w:p w:rsidR="009318E4" w:rsidRDefault="00381238" w:rsidP="00381238">
      <w:pPr>
        <w:pStyle w:val="Heading3"/>
      </w:pPr>
      <w:r>
        <w:lastRenderedPageBreak/>
        <w:t>Gültige Argumente</w:t>
      </w:r>
      <w:r w:rsidR="00854350">
        <w:tab/>
      </w:r>
    </w:p>
    <w:p w:rsidR="00381238" w:rsidRDefault="00381238" w:rsidP="00381238">
      <w:r>
        <w:t>Folgend sind die Tests angeführt, die gültige Argumente testen.</w:t>
      </w:r>
    </w:p>
    <w:p w:rsidR="00792787" w:rsidRDefault="00792787" w:rsidP="00381238">
      <w:r>
        <w:rPr>
          <w:noProof/>
          <w:lang w:val="en-US"/>
        </w:rPr>
        <w:drawing>
          <wp:inline distT="0" distB="0" distL="0" distR="0" wp14:anchorId="48588E68" wp14:editId="085C06AC">
            <wp:extent cx="471487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ight_valid_argument_part_1.JPG"/>
                    <pic:cNvPicPr/>
                  </pic:nvPicPr>
                  <pic:blipFill>
                    <a:blip r:embed="rId10">
                      <a:extLst>
                        <a:ext uri="{28A0092B-C50C-407E-A947-70E740481C1C}">
                          <a14:useLocalDpi xmlns:a14="http://schemas.microsoft.com/office/drawing/2010/main" val="0"/>
                        </a:ext>
                      </a:extLst>
                    </a:blip>
                    <a:stretch>
                      <a:fillRect/>
                    </a:stretch>
                  </pic:blipFill>
                  <pic:spPr>
                    <a:xfrm>
                      <a:off x="0" y="0"/>
                      <a:ext cx="4714875" cy="5438775"/>
                    </a:xfrm>
                    <a:prstGeom prst="rect">
                      <a:avLst/>
                    </a:prstGeom>
                  </pic:spPr>
                </pic:pic>
              </a:graphicData>
            </a:graphic>
          </wp:inline>
        </w:drawing>
      </w:r>
    </w:p>
    <w:p w:rsidR="00381238" w:rsidRDefault="00792787" w:rsidP="00792787">
      <w:r>
        <w:rPr>
          <w:noProof/>
          <w:lang w:val="en-US"/>
        </w:rPr>
        <w:drawing>
          <wp:inline distT="0" distB="0" distL="0" distR="0" wp14:anchorId="4D78B49F" wp14:editId="2AB6242F">
            <wp:extent cx="324802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ight_valid_argument_part_2.JPG"/>
                    <pic:cNvPicPr/>
                  </pic:nvPicPr>
                  <pic:blipFill>
                    <a:blip r:embed="rId11">
                      <a:extLst>
                        <a:ext uri="{28A0092B-C50C-407E-A947-70E740481C1C}">
                          <a14:useLocalDpi xmlns:a14="http://schemas.microsoft.com/office/drawing/2010/main" val="0"/>
                        </a:ext>
                      </a:extLst>
                    </a:blip>
                    <a:stretch>
                      <a:fillRect/>
                    </a:stretch>
                  </pic:blipFill>
                  <pic:spPr>
                    <a:xfrm>
                      <a:off x="0" y="0"/>
                      <a:ext cx="3248025" cy="2428875"/>
                    </a:xfrm>
                    <a:prstGeom prst="rect">
                      <a:avLst/>
                    </a:prstGeom>
                  </pic:spPr>
                </pic:pic>
              </a:graphicData>
            </a:graphic>
          </wp:inline>
        </w:drawing>
      </w:r>
    </w:p>
    <w:p w:rsidR="00792787" w:rsidRDefault="00792787" w:rsidP="00792787">
      <w:r>
        <w:rPr>
          <w:noProof/>
          <w:lang w:val="en-US"/>
        </w:rPr>
        <w:lastRenderedPageBreak/>
        <w:drawing>
          <wp:inline distT="0" distB="0" distL="0" distR="0" wp14:anchorId="2896F28C" wp14:editId="41E3A5AC">
            <wp:extent cx="3200400" cy="9072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ight_valid_argument_part_3.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9072245"/>
                    </a:xfrm>
                    <a:prstGeom prst="rect">
                      <a:avLst/>
                    </a:prstGeom>
                  </pic:spPr>
                </pic:pic>
              </a:graphicData>
            </a:graphic>
          </wp:inline>
        </w:drawing>
      </w:r>
    </w:p>
    <w:p w:rsidR="00792787" w:rsidRDefault="00792787" w:rsidP="00792787">
      <w:r>
        <w:rPr>
          <w:noProof/>
          <w:lang w:val="en-US"/>
        </w:rPr>
        <w:lastRenderedPageBreak/>
        <w:drawing>
          <wp:inline distT="0" distB="0" distL="0" distR="0" wp14:anchorId="555795E5" wp14:editId="1C1E46F0">
            <wp:extent cx="5248275" cy="852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ight_valid_argument_part_4.JPG"/>
                    <pic:cNvPicPr/>
                  </pic:nvPicPr>
                  <pic:blipFill>
                    <a:blip r:embed="rId13">
                      <a:extLst>
                        <a:ext uri="{28A0092B-C50C-407E-A947-70E740481C1C}">
                          <a14:useLocalDpi xmlns:a14="http://schemas.microsoft.com/office/drawing/2010/main" val="0"/>
                        </a:ext>
                      </a:extLst>
                    </a:blip>
                    <a:stretch>
                      <a:fillRect/>
                    </a:stretch>
                  </pic:blipFill>
                  <pic:spPr>
                    <a:xfrm>
                      <a:off x="0" y="0"/>
                      <a:ext cx="5248275" cy="8524875"/>
                    </a:xfrm>
                    <a:prstGeom prst="rect">
                      <a:avLst/>
                    </a:prstGeom>
                  </pic:spPr>
                </pic:pic>
              </a:graphicData>
            </a:graphic>
          </wp:inline>
        </w:drawing>
      </w:r>
    </w:p>
    <w:p w:rsidR="00792787" w:rsidRDefault="00792787" w:rsidP="00792787">
      <w:r>
        <w:lastRenderedPageBreak/>
        <w:t>Diese Test zeigen, dass wenn verlangte Gewichte mit den zur Verfügung stehenden Gewichten gebildet werden können, dass diese auch korrekt ermittelt werden. Hierbei wird nicht nur eine Lösung sondern alle Lösungen ermittelt und ausgegeben.</w:t>
      </w:r>
    </w:p>
    <w:p w:rsidR="00792787" w:rsidRDefault="00792787" w:rsidP="00792787">
      <w:r>
        <w:t>Wenn ein Gewicht nicht zur Verfügung steht wird dies dem Aufrufer mitgeteilt.</w:t>
      </w:r>
      <w:r>
        <w:tab/>
      </w:r>
    </w:p>
    <w:p w:rsidR="00BD3D53" w:rsidRDefault="00BD3D53" w:rsidP="00775141">
      <w:pPr>
        <w:pStyle w:val="Heading1"/>
      </w:pPr>
      <w:r>
        <w:lastRenderedPageBreak/>
        <w:t>Polynom</w:t>
      </w:r>
    </w:p>
    <w:p w:rsidR="00BD3D53" w:rsidRPr="00900FBB" w:rsidRDefault="00900FBB" w:rsidP="00BD3D53">
      <w:pPr>
        <w:rPr>
          <w:sz w:val="20"/>
        </w:rPr>
      </w:pPr>
      <w:r>
        <w:t>Folgend ist die Dokumentation der Aufgabe, welche sich mit Polynomen beschäftigt angeführt.</w:t>
      </w:r>
    </w:p>
    <w:p w:rsidR="00BD3D53" w:rsidRDefault="00BD3D53" w:rsidP="00BD3D53">
      <w:pPr>
        <w:pStyle w:val="Heading2"/>
      </w:pPr>
      <w:r>
        <w:t>Lösungsidee</w:t>
      </w:r>
    </w:p>
    <w:p w:rsidR="00900FBB" w:rsidRDefault="00900FBB" w:rsidP="00BD3D53">
      <w:r>
        <w:t>Folgend ist die Lösungsidee der Aufgabe Polynom angeführt.</w:t>
      </w:r>
    </w:p>
    <w:p w:rsidR="00900FBB" w:rsidRDefault="00900FBB" w:rsidP="00900FBB">
      <w:pPr>
        <w:pStyle w:val="Heading3"/>
      </w:pPr>
      <w:r>
        <w:t>Polynomausgabe</w:t>
      </w:r>
    </w:p>
    <w:p w:rsidR="00900FBB" w:rsidRDefault="00900FBB" w:rsidP="00900FBB">
      <w:r>
        <w:t>Ein Array welches das Polynom darstellt soll auf der Konsole ausgegeben werden wobei besonders darauf zu achten ist, dass die folgende Sonderfälle korrekt behandelt werden.</w:t>
      </w:r>
    </w:p>
    <w:p w:rsidR="00900FBB" w:rsidRDefault="00900FBB" w:rsidP="00900FBB"/>
    <w:p w:rsidR="00900FBB" w:rsidRDefault="00900FBB" w:rsidP="00900FBB">
      <w:pPr>
        <w:pStyle w:val="ListParagraph"/>
        <w:numPr>
          <w:ilvl w:val="0"/>
          <w:numId w:val="27"/>
        </w:numPr>
      </w:pPr>
      <w:r>
        <w:t>Erstes Element negativ oder 0</w:t>
      </w:r>
    </w:p>
    <w:p w:rsidR="00900FBB" w:rsidRDefault="00900FBB" w:rsidP="00900FBB">
      <w:pPr>
        <w:pStyle w:val="ListParagraph"/>
        <w:numPr>
          <w:ilvl w:val="0"/>
          <w:numId w:val="27"/>
        </w:numPr>
      </w:pPr>
      <w:r>
        <w:t>Nur ein Element an irgendeinem Index vorhanden und negativ</w:t>
      </w:r>
    </w:p>
    <w:p w:rsidR="00900FBB" w:rsidRDefault="00900FBB" w:rsidP="00900FBB">
      <w:pPr>
        <w:pStyle w:val="ListParagraph"/>
        <w:numPr>
          <w:ilvl w:val="0"/>
          <w:numId w:val="27"/>
        </w:numPr>
      </w:pPr>
      <w:r>
        <w:t>Polynomteile im Array sind 0</w:t>
      </w:r>
    </w:p>
    <w:p w:rsidR="00900FBB" w:rsidRDefault="00900FBB" w:rsidP="00900FBB">
      <w:pPr>
        <w:pStyle w:val="ListParagraph"/>
        <w:numPr>
          <w:ilvl w:val="0"/>
          <w:numId w:val="27"/>
        </w:numPr>
      </w:pPr>
      <w:r>
        <w:t>Alle Polynomteile sind 0</w:t>
      </w:r>
    </w:p>
    <w:p w:rsidR="00900FBB" w:rsidRDefault="00900FBB" w:rsidP="00900FBB">
      <w:pPr>
        <w:ind w:left="360"/>
      </w:pPr>
    </w:p>
    <w:p w:rsidR="00055405" w:rsidRDefault="00900FBB" w:rsidP="00900FBB">
      <w:r>
        <w:t>Es soll gewährleistet werden, dass diese Ausgaben mit Sonderfällen von dargestellten Polynomen korrekt funktioniert.</w:t>
      </w:r>
    </w:p>
    <w:p w:rsidR="00055405" w:rsidRDefault="00055405" w:rsidP="00055405">
      <w:pPr>
        <w:pStyle w:val="Heading3"/>
      </w:pPr>
      <w:r>
        <w:t>Polynomsummation</w:t>
      </w:r>
    </w:p>
    <w:p w:rsidR="00055405" w:rsidRDefault="00055405" w:rsidP="00055405">
      <w:r>
        <w:t xml:space="preserve">Hierbei sollen über das Polynom mit dem </w:t>
      </w:r>
      <w:r w:rsidR="003C570C">
        <w:t xml:space="preserve">höchsten </w:t>
      </w:r>
      <w:r>
        <w:t>Grad iteriert werden, da das Ergebnis maximal n + m an Grad haben kann.</w:t>
      </w:r>
      <w:r w:rsidR="003C570C">
        <w:t xml:space="preserve"> Der zuletzt summierte Wert der != 0 ist gibt den Grad des berechneten Polynoms an.</w:t>
      </w:r>
    </w:p>
    <w:p w:rsidR="003C570C" w:rsidRDefault="003C570C" w:rsidP="00055405"/>
    <w:p w:rsidR="003C570C" w:rsidRDefault="003C570C" w:rsidP="00055405">
      <w:pPr>
        <w:rPr>
          <w:u w:val="single"/>
        </w:rPr>
      </w:pPr>
      <w:r>
        <w:rPr>
          <w:u w:val="single"/>
        </w:rPr>
        <w:t>Vorgehensweise:</w:t>
      </w:r>
    </w:p>
    <w:p w:rsidR="003C570C" w:rsidRDefault="003C570C" w:rsidP="003C570C">
      <w:pPr>
        <w:pStyle w:val="ListParagraph"/>
        <w:numPr>
          <w:ilvl w:val="0"/>
          <w:numId w:val="33"/>
        </w:numPr>
      </w:pPr>
      <w:r>
        <w:t>Iteriere über das Polynom mit dem höchsten Grad</w:t>
      </w:r>
    </w:p>
    <w:p w:rsidR="003C570C" w:rsidRDefault="003C570C" w:rsidP="003C570C">
      <w:pPr>
        <w:pStyle w:val="ListParagraph"/>
        <w:numPr>
          <w:ilvl w:val="0"/>
          <w:numId w:val="33"/>
        </w:numPr>
      </w:pPr>
      <w:r>
        <w:t>Summiere die Koeffizienten am Index</w:t>
      </w:r>
      <w:r>
        <w:br/>
        <w:t>(Achtung da</w:t>
      </w:r>
      <w:ins w:id="51" w:author="Thomas Herzog" w:date="2014-10-08T21:24:00Z">
        <w:r w:rsidR="00AC49BF">
          <w:t>s</w:t>
        </w:r>
      </w:ins>
      <w:r>
        <w:t>s auf kein Element zugegriffen wird, welches an einem ungültigen Index liegt)</w:t>
      </w:r>
    </w:p>
    <w:p w:rsidR="003C570C" w:rsidRDefault="003C570C" w:rsidP="003C570C">
      <w:pPr>
        <w:pStyle w:val="ListParagraph"/>
        <w:numPr>
          <w:ilvl w:val="0"/>
          <w:numId w:val="33"/>
        </w:numPr>
      </w:pPr>
      <w:r>
        <w:t>Speichere den Grad wenn das Teilergebnis != 0 ist.</w:t>
      </w:r>
    </w:p>
    <w:p w:rsidR="003C570C" w:rsidRDefault="003C570C" w:rsidP="003C570C">
      <w:pPr>
        <w:pStyle w:val="ListParagraph"/>
        <w:numPr>
          <w:ilvl w:val="0"/>
          <w:numId w:val="33"/>
        </w:numPr>
      </w:pPr>
      <w:r>
        <w:t>Führe dies aus bis i == n (höchster Grad) ist</w:t>
      </w:r>
    </w:p>
    <w:p w:rsidR="009B2C38" w:rsidRDefault="009B2C38">
      <w:pPr>
        <w:pPrChange w:id="52" w:author="Thomas Herzog" w:date="2014-10-08T21:25:00Z">
          <w:pPr>
            <w:pStyle w:val="ListParagraph"/>
            <w:numPr>
              <w:numId w:val="33"/>
            </w:numPr>
            <w:ind w:hanging="360"/>
          </w:pPr>
        </w:pPrChange>
      </w:pPr>
    </w:p>
    <w:p w:rsidR="00E03B38" w:rsidRDefault="003C570C" w:rsidP="00900FBB">
      <w:pPr>
        <w:rPr>
          <w:ins w:id="53" w:author="Thomas Herzog" w:date="2014-10-08T21:25:00Z"/>
        </w:rPr>
      </w:pPr>
      <w:r>
        <w:t>So erhält man das Ergebnis der Summation mit dem Grad des Polynoms, welches die Summe</w:t>
      </w:r>
      <w:r w:rsidR="009B2C38">
        <w:t xml:space="preserve"> darstellt.</w:t>
      </w:r>
    </w:p>
    <w:p w:rsidR="00AC49BF" w:rsidRDefault="00AC49BF" w:rsidP="00900FBB">
      <w:pPr>
        <w:rPr>
          <w:ins w:id="54" w:author="Thomas Herzog" w:date="2014-10-08T21:25:00Z"/>
        </w:rPr>
      </w:pPr>
    </w:p>
    <w:p w:rsidR="00AC49BF" w:rsidRDefault="00AC49BF" w:rsidP="00900FBB">
      <w:pPr>
        <w:rPr>
          <w:ins w:id="55" w:author="Thomas Herzog" w:date="2014-10-08T21:25:00Z"/>
        </w:rPr>
      </w:pPr>
    </w:p>
    <w:p w:rsidR="00AC49BF" w:rsidRDefault="00AC49BF" w:rsidP="00900FBB">
      <w:pPr>
        <w:rPr>
          <w:ins w:id="56" w:author="Thomas Herzog" w:date="2014-10-08T21:25:00Z"/>
        </w:rPr>
      </w:pPr>
    </w:p>
    <w:p w:rsidR="00AC49BF" w:rsidRDefault="00AC49BF" w:rsidP="00900FBB">
      <w:pPr>
        <w:rPr>
          <w:ins w:id="57" w:author="Thomas Herzog" w:date="2014-10-08T21:25:00Z"/>
        </w:rPr>
      </w:pPr>
    </w:p>
    <w:p w:rsidR="00AC49BF" w:rsidRDefault="00AC49BF" w:rsidP="00900FBB"/>
    <w:p w:rsidR="00E03B38" w:rsidRDefault="00055405" w:rsidP="00E03B38">
      <w:pPr>
        <w:pStyle w:val="Heading3"/>
      </w:pPr>
      <w:r>
        <w:lastRenderedPageBreak/>
        <w:t>Polynomevaluierung nach x mit</w:t>
      </w:r>
      <w:r w:rsidR="00E03B38">
        <w:t xml:space="preserve"> Horner Schema</w:t>
      </w:r>
    </w:p>
    <w:p w:rsidR="00E03B38" w:rsidRDefault="00E03B38" w:rsidP="00E03B38">
      <w:r>
        <w:t>Das Horner Schema für diese Aufgabenstellung soll über eine Schleife, iterativ von hinten nach vorne implementiert werden.</w:t>
      </w:r>
    </w:p>
    <w:p w:rsidR="00E03B38" w:rsidRDefault="00E03B38" w:rsidP="00E03B38">
      <w:pPr>
        <w:rPr>
          <w:ins w:id="58" w:author="Thomas Herzog" w:date="2014-10-08T21:25:00Z"/>
        </w:rPr>
      </w:pPr>
      <w:r>
        <w:t xml:space="preserve">Hierbei wird die Darstellung des Polynoms von hinten weg nach vorne aufgebaut bzw. in dieser Art und Weise berechnet. </w:t>
      </w:r>
    </w:p>
    <w:p w:rsidR="00AC49BF" w:rsidRDefault="00AC49BF" w:rsidP="00E03B38"/>
    <w:p w:rsidR="00E03B38" w:rsidRDefault="00E03B38" w:rsidP="00E03B38">
      <w:pPr>
        <w:rPr>
          <w:ins w:id="59" w:author="Thomas Herzog" w:date="2014-10-08T21:25:00Z"/>
          <w:rFonts w:ascii="Courier New" w:hAnsi="Courier New" w:cs="Courier New"/>
          <w:sz w:val="20"/>
          <w:szCs w:val="20"/>
        </w:rPr>
      </w:pPr>
      <w:r w:rsidRPr="00E03B38">
        <w:rPr>
          <w:rFonts w:ascii="Courier New" w:hAnsi="Courier New" w:cs="Courier New"/>
          <w:sz w:val="20"/>
          <w:szCs w:val="20"/>
        </w:rPr>
        <w:t>11 + 7x - 5x^2 -4x^3 + 2x^4 = 11 + x *(7 + x *(-5 + x *(-4 + x * 2)))</w:t>
      </w:r>
    </w:p>
    <w:p w:rsidR="00AC49BF" w:rsidRDefault="00AC49BF" w:rsidP="00E03B38">
      <w:pPr>
        <w:rPr>
          <w:rFonts w:ascii="Courier New" w:hAnsi="Courier New" w:cs="Courier New"/>
          <w:sz w:val="20"/>
          <w:szCs w:val="20"/>
        </w:rPr>
      </w:pPr>
      <w:ins w:id="60" w:author="Thomas Herzog" w:date="2014-10-08T21:25:00Z">
        <w:r>
          <w:rPr>
            <w:rFonts w:ascii="Courier New" w:hAnsi="Courier New" w:cs="Courier New"/>
            <w:sz w:val="20"/>
            <w:szCs w:val="20"/>
          </w:rPr>
          <w:t xml:space="preserve">                                </w:t>
        </w:r>
      </w:ins>
      <w:ins w:id="61" w:author="Thomas Herzog" w:date="2014-10-08T21:26:00Z">
        <w:r w:rsidRPr="00AC49BF">
          <w:rPr>
            <w:rFonts w:ascii="Courier New" w:hAnsi="Courier New" w:cs="Courier New"/>
            <w:sz w:val="20"/>
            <w:szCs w:val="20"/>
          </w:rPr>
          <w:sym w:font="Wingdings" w:char="F0DF"/>
        </w:r>
      </w:ins>
      <w:ins w:id="62" w:author="Thomas Herzog" w:date="2014-10-08T21:25:00Z">
        <w:r>
          <w:rPr>
            <w:rFonts w:ascii="Courier New" w:hAnsi="Courier New" w:cs="Courier New"/>
            <w:sz w:val="20"/>
            <w:szCs w:val="20"/>
          </w:rPr>
          <w:t xml:space="preserve">      </w:t>
        </w:r>
      </w:ins>
      <w:ins w:id="63" w:author="Thomas Herzog" w:date="2014-10-08T21:26:00Z">
        <w:r w:rsidRPr="00AC49BF">
          <w:rPr>
            <w:rFonts w:ascii="Courier New" w:hAnsi="Courier New" w:cs="Courier New"/>
            <w:sz w:val="20"/>
            <w:szCs w:val="20"/>
          </w:rPr>
          <w:sym w:font="Wingdings" w:char="F0DF"/>
        </w:r>
      </w:ins>
      <w:ins w:id="64" w:author="Thomas Herzog" w:date="2014-10-08T21:25:00Z">
        <w:r>
          <w:rPr>
            <w:rFonts w:ascii="Courier New" w:hAnsi="Courier New" w:cs="Courier New"/>
            <w:sz w:val="20"/>
            <w:szCs w:val="20"/>
          </w:rPr>
          <w:t xml:space="preserve">       </w:t>
        </w:r>
        <w:r w:rsidRPr="00AC49BF">
          <w:rPr>
            <w:rFonts w:ascii="Courier New" w:hAnsi="Courier New" w:cs="Courier New"/>
            <w:sz w:val="20"/>
            <w:szCs w:val="20"/>
          </w:rPr>
          <w:sym w:font="Wingdings" w:char="F0DF"/>
        </w:r>
        <w:r>
          <w:rPr>
            <w:rFonts w:ascii="Courier New" w:hAnsi="Courier New" w:cs="Courier New"/>
            <w:sz w:val="20"/>
            <w:szCs w:val="20"/>
          </w:rPr>
          <w:t xml:space="preserve">       </w:t>
        </w:r>
        <w:r w:rsidRPr="00AC49BF">
          <w:rPr>
            <w:rFonts w:ascii="Courier New" w:hAnsi="Courier New" w:cs="Courier New"/>
            <w:sz w:val="20"/>
            <w:szCs w:val="20"/>
          </w:rPr>
          <w:sym w:font="Wingdings" w:char="F0DF"/>
        </w:r>
      </w:ins>
    </w:p>
    <w:p w:rsidR="009B2C38" w:rsidRDefault="009B2C38" w:rsidP="00E03B38">
      <w:pPr>
        <w:rPr>
          <w:rFonts w:ascii="Courier New" w:hAnsi="Courier New" w:cs="Courier New"/>
          <w:sz w:val="20"/>
          <w:szCs w:val="20"/>
        </w:rPr>
      </w:pPr>
    </w:p>
    <w:p w:rsidR="00E03B38" w:rsidRDefault="006E228E" w:rsidP="00E03B38">
      <w:pPr>
        <w:rPr>
          <w:rFonts w:cs="Times New Roman"/>
          <w:u w:val="single"/>
        </w:rPr>
      </w:pPr>
      <w:r>
        <w:rPr>
          <w:rFonts w:cs="Times New Roman"/>
          <w:u w:val="single"/>
        </w:rPr>
        <w:t>Vorgehensweise</w:t>
      </w:r>
      <w:r w:rsidR="00E03B38" w:rsidRPr="00E03B38">
        <w:rPr>
          <w:rFonts w:cs="Times New Roman"/>
          <w:u w:val="single"/>
        </w:rPr>
        <w:t>:</w:t>
      </w:r>
    </w:p>
    <w:p w:rsidR="006E228E" w:rsidRPr="006E228E" w:rsidRDefault="006E228E" w:rsidP="0045071E">
      <w:pPr>
        <w:pStyle w:val="ListParagraph"/>
        <w:numPr>
          <w:ilvl w:val="0"/>
          <w:numId w:val="28"/>
        </w:numPr>
        <w:rPr>
          <w:rFonts w:cs="Times New Roman"/>
          <w:u w:val="single"/>
        </w:rPr>
      </w:pPr>
      <w:r>
        <w:rPr>
          <w:rFonts w:cs="Times New Roman"/>
        </w:rPr>
        <w:t xml:space="preserve">Initialisiere Variable </w:t>
      </w:r>
      <w:proofErr w:type="spellStart"/>
      <w:r w:rsidRPr="006E228E">
        <w:rPr>
          <w:rFonts w:cs="Times New Roman"/>
          <w:b/>
        </w:rPr>
        <w:t>result</w:t>
      </w:r>
      <w:proofErr w:type="spellEnd"/>
      <w:r>
        <w:rPr>
          <w:rFonts w:cs="Times New Roman"/>
        </w:rPr>
        <w:t xml:space="preserve"> beim ersten Schleifendurchlauf mit p[n]</w:t>
      </w:r>
    </w:p>
    <w:p w:rsidR="006E228E" w:rsidRPr="006E228E" w:rsidRDefault="006E228E" w:rsidP="0045071E">
      <w:pPr>
        <w:pStyle w:val="ListParagraph"/>
        <w:numPr>
          <w:ilvl w:val="0"/>
          <w:numId w:val="28"/>
        </w:numPr>
        <w:rPr>
          <w:rFonts w:cs="Times New Roman"/>
          <w:u w:val="single"/>
        </w:rPr>
      </w:pPr>
      <w:r>
        <w:rPr>
          <w:rFonts w:cs="Times New Roman"/>
        </w:rPr>
        <w:t xml:space="preserve">Multipliziere </w:t>
      </w:r>
      <w:proofErr w:type="spellStart"/>
      <w:r>
        <w:rPr>
          <w:rFonts w:cs="Times New Roman"/>
          <w:b/>
        </w:rPr>
        <w:t>result</w:t>
      </w:r>
      <w:proofErr w:type="spellEnd"/>
      <w:r>
        <w:rPr>
          <w:rFonts w:cs="Times New Roman"/>
        </w:rPr>
        <w:t xml:space="preserve"> mit </w:t>
      </w:r>
      <w:r>
        <w:rPr>
          <w:rFonts w:cs="Times New Roman"/>
          <w:b/>
        </w:rPr>
        <w:t>x</w:t>
      </w:r>
    </w:p>
    <w:p w:rsidR="006E228E" w:rsidRPr="006E228E" w:rsidRDefault="006E228E" w:rsidP="0045071E">
      <w:pPr>
        <w:pStyle w:val="ListParagraph"/>
        <w:numPr>
          <w:ilvl w:val="0"/>
          <w:numId w:val="28"/>
        </w:numPr>
        <w:rPr>
          <w:rFonts w:cs="Times New Roman"/>
          <w:u w:val="single"/>
        </w:rPr>
      </w:pPr>
      <w:r>
        <w:rPr>
          <w:rFonts w:cs="Times New Roman"/>
        </w:rPr>
        <w:t xml:space="preserve">Summiere </w:t>
      </w:r>
      <w:proofErr w:type="spellStart"/>
      <w:r w:rsidRPr="006E228E">
        <w:rPr>
          <w:rFonts w:cs="Times New Roman"/>
          <w:b/>
        </w:rPr>
        <w:t>result</w:t>
      </w:r>
      <w:proofErr w:type="spellEnd"/>
      <w:r>
        <w:rPr>
          <w:rFonts w:cs="Times New Roman"/>
        </w:rPr>
        <w:t xml:space="preserve"> mit dem nächst niedrigerem Wert </w:t>
      </w:r>
      <w:r w:rsidRPr="006E228E">
        <w:rPr>
          <w:rFonts w:cs="Times New Roman"/>
          <w:b/>
        </w:rPr>
        <w:t>p[i – 1]</w:t>
      </w:r>
    </w:p>
    <w:p w:rsidR="006E228E" w:rsidRPr="009B2C38" w:rsidRDefault="006E228E" w:rsidP="0045071E">
      <w:pPr>
        <w:pStyle w:val="ListParagraph"/>
        <w:numPr>
          <w:ilvl w:val="0"/>
          <w:numId w:val="28"/>
        </w:numPr>
        <w:rPr>
          <w:rFonts w:cs="Times New Roman"/>
          <w:u w:val="single"/>
        </w:rPr>
      </w:pPr>
      <w:r>
        <w:rPr>
          <w:rFonts w:cs="Times New Roman"/>
        </w:rPr>
        <w:t xml:space="preserve">Führe dies durch solange </w:t>
      </w:r>
      <w:r w:rsidRPr="006E228E">
        <w:rPr>
          <w:rFonts w:cs="Times New Roman"/>
          <w:b/>
        </w:rPr>
        <w:t>i &gt; 0</w:t>
      </w:r>
      <w:r>
        <w:rPr>
          <w:rFonts w:cs="Times New Roman"/>
        </w:rPr>
        <w:t xml:space="preserve"> </w:t>
      </w:r>
    </w:p>
    <w:p w:rsidR="009B2C38" w:rsidRPr="009B2C38" w:rsidRDefault="009B2C38" w:rsidP="009B2C38">
      <w:pPr>
        <w:rPr>
          <w:rFonts w:cs="Times New Roman"/>
          <w:u w:val="single"/>
        </w:rPr>
      </w:pPr>
    </w:p>
    <w:p w:rsidR="00775141" w:rsidRDefault="006E228E" w:rsidP="006E228E">
      <w:pPr>
        <w:rPr>
          <w:rFonts w:cs="Times New Roman"/>
        </w:rPr>
      </w:pPr>
      <w:r w:rsidRPr="006E228E">
        <w:rPr>
          <w:rFonts w:cs="Times New Roman"/>
        </w:rPr>
        <w:t xml:space="preserve">Mit diesem </w:t>
      </w:r>
      <w:r>
        <w:rPr>
          <w:rFonts w:cs="Times New Roman"/>
        </w:rPr>
        <w:t>Verfahren si</w:t>
      </w:r>
      <w:r w:rsidR="00AC54F9">
        <w:rPr>
          <w:rFonts w:cs="Times New Roman"/>
        </w:rPr>
        <w:t>nd im oben angeführten Beispiel nur mehr n</w:t>
      </w:r>
      <w:r>
        <w:rPr>
          <w:rFonts w:cs="Times New Roman"/>
        </w:rPr>
        <w:t xml:space="preserve"> </w:t>
      </w:r>
      <w:r w:rsidR="00AC54F9">
        <w:rPr>
          <w:rFonts w:cs="Times New Roman"/>
        </w:rPr>
        <w:t xml:space="preserve">(= Grad des Polynoms) </w:t>
      </w:r>
      <w:r>
        <w:rPr>
          <w:rFonts w:cs="Times New Roman"/>
        </w:rPr>
        <w:t>Multiplikationen von Nöten und keine einzige Potenzrechnung.</w:t>
      </w:r>
      <w:r w:rsidR="00AC54F9">
        <w:rPr>
          <w:rFonts w:cs="Times New Roman"/>
        </w:rPr>
        <w:t xml:space="preserve"> Mit n – 1 Schleifendurchläufen kann das Polynom nach x berechnet werden.</w:t>
      </w:r>
    </w:p>
    <w:p w:rsidR="00775141" w:rsidRDefault="00775141" w:rsidP="00775141">
      <w:pPr>
        <w:pStyle w:val="Heading3"/>
      </w:pPr>
      <w:r>
        <w:t>Polynommultiplikation</w:t>
      </w:r>
    </w:p>
    <w:p w:rsidR="00775141" w:rsidRDefault="00775141" w:rsidP="00775141">
      <w:r>
        <w:t>Hierbei soll die Multiplikation in 2 Funktionen erfolgen wobei in der ersten Funktion über ein Polynom iteriert wird und das Polynom am Index i mit Grad i in dem zweiten Polynom multipliziert wird, wobei der berechnete Wert am Index j + i (j = Grad des Elements des zweiten Polynoms) im Array abgelegt wird. Es muss darauf geachtet werden dass alle Elemente im Array die zwischen den berechneten Werten mit einem Grad n liegen mit 0 gesetzt werden, damit diese auch initialisiert sind.</w:t>
      </w:r>
    </w:p>
    <w:p w:rsidR="00775141" w:rsidRPr="008B710F" w:rsidRDefault="00775141" w:rsidP="00775141">
      <w:pPr>
        <w:rPr>
          <w:lang w:val="en-US"/>
          <w:rPrChange w:id="65" w:author="Thomas Herzog" w:date="2014-10-08T21:18:00Z">
            <w:rPr/>
          </w:rPrChange>
        </w:rPr>
      </w:pPr>
      <w:proofErr w:type="spellStart"/>
      <w:r w:rsidRPr="008B710F">
        <w:rPr>
          <w:u w:val="single"/>
          <w:lang w:val="en-US"/>
          <w:rPrChange w:id="66" w:author="Thomas Herzog" w:date="2014-10-08T21:18:00Z">
            <w:rPr>
              <w:u w:val="single"/>
            </w:rPr>
          </w:rPrChange>
        </w:rPr>
        <w:t>Bsp</w:t>
      </w:r>
      <w:proofErr w:type="spellEnd"/>
      <w:r w:rsidRPr="008B710F">
        <w:rPr>
          <w:u w:val="single"/>
          <w:lang w:val="en-US"/>
          <w:rPrChange w:id="67" w:author="Thomas Herzog" w:date="2014-10-08T21:18:00Z">
            <w:rPr>
              <w:u w:val="single"/>
            </w:rPr>
          </w:rPrChange>
        </w:rPr>
        <w:t>.:</w:t>
      </w:r>
      <w:r w:rsidRPr="008B710F">
        <w:rPr>
          <w:lang w:val="en-US"/>
          <w:rPrChange w:id="68" w:author="Thomas Herzog" w:date="2014-10-08T21:18:00Z">
            <w:rPr/>
          </w:rPrChange>
        </w:rPr>
        <w:t xml:space="preserve"> </w:t>
      </w:r>
    </w:p>
    <w:p w:rsidR="00775141" w:rsidRPr="008B710F" w:rsidRDefault="00775141" w:rsidP="00775141">
      <w:pPr>
        <w:rPr>
          <w:lang w:val="en-US"/>
          <w:rPrChange w:id="69" w:author="Thomas Herzog" w:date="2014-10-08T21:18:00Z">
            <w:rPr/>
          </w:rPrChange>
        </w:rPr>
      </w:pPr>
      <w:r w:rsidRPr="008B710F">
        <w:rPr>
          <w:lang w:val="en-US"/>
          <w:rPrChange w:id="70" w:author="Thomas Herzog" w:date="2014-10-08T21:18:00Z">
            <w:rPr/>
          </w:rPrChange>
        </w:rPr>
        <w:t>p = 1 + 2x + 3x^2</w:t>
      </w:r>
    </w:p>
    <w:p w:rsidR="00775141" w:rsidRPr="008B710F" w:rsidRDefault="00775141" w:rsidP="00775141">
      <w:pPr>
        <w:rPr>
          <w:lang w:val="en-US"/>
          <w:rPrChange w:id="71" w:author="Thomas Herzog" w:date="2014-10-08T21:18:00Z">
            <w:rPr/>
          </w:rPrChange>
        </w:rPr>
      </w:pPr>
      <w:r w:rsidRPr="008B710F">
        <w:rPr>
          <w:lang w:val="en-US"/>
          <w:rPrChange w:id="72" w:author="Thomas Herzog" w:date="2014-10-08T21:18:00Z">
            <w:rPr/>
          </w:rPrChange>
        </w:rPr>
        <w:t>q = 2 + 3x^2</w:t>
      </w:r>
    </w:p>
    <w:p w:rsidR="00775141" w:rsidRPr="008B710F" w:rsidRDefault="00775141" w:rsidP="00775141">
      <w:pPr>
        <w:rPr>
          <w:lang w:val="en-US"/>
          <w:rPrChange w:id="73" w:author="Thomas Herzog" w:date="2014-10-08T21:18:00Z">
            <w:rPr/>
          </w:rPrChange>
        </w:rPr>
      </w:pPr>
      <w:r w:rsidRPr="008B710F">
        <w:rPr>
          <w:lang w:val="en-US"/>
          <w:rPrChange w:id="74" w:author="Thomas Herzog" w:date="2014-10-08T21:18:00Z">
            <w:rPr/>
          </w:rPrChange>
        </w:rPr>
        <w:t xml:space="preserve">p * q = </w:t>
      </w:r>
    </w:p>
    <w:p w:rsidR="00775141" w:rsidRDefault="00775141" w:rsidP="00775141">
      <w:pPr>
        <w:pStyle w:val="ListParagraph"/>
        <w:numPr>
          <w:ilvl w:val="0"/>
          <w:numId w:val="30"/>
        </w:numPr>
      </w:pPr>
      <w:r>
        <w:t>2 * p = 4x + 3x^2   (Hier besteht kein Problem)</w:t>
      </w:r>
    </w:p>
    <w:p w:rsidR="00775141" w:rsidRDefault="00775141" w:rsidP="00775141">
      <w:pPr>
        <w:pStyle w:val="ListParagraph"/>
        <w:numPr>
          <w:ilvl w:val="0"/>
          <w:numId w:val="30"/>
        </w:numPr>
      </w:pPr>
      <w:r>
        <w:t xml:space="preserve">3x^2 * p = 3x^2 + 6x^3 + 9x^4 </w:t>
      </w:r>
      <w:r>
        <w:br/>
        <w:t>(Hier müssen i=0, i=1 mit 0 gesetzt werden, da nicht vorhanden im Polynom)</w:t>
      </w:r>
    </w:p>
    <w:p w:rsidR="00775141" w:rsidRDefault="00775141" w:rsidP="00775141"/>
    <w:p w:rsidR="007E37D7" w:rsidRDefault="00775141" w:rsidP="00775141">
      <w:pPr>
        <w:rPr>
          <w:ins w:id="75" w:author="Thomas Herzog" w:date="2014-10-08T21:27:00Z"/>
        </w:rPr>
      </w:pPr>
      <w:r>
        <w:t xml:space="preserve">Die berechneten Teile sollen mit der bereits implementierten </w:t>
      </w:r>
      <w:proofErr w:type="spellStart"/>
      <w:r>
        <w:t>PolySum</w:t>
      </w:r>
      <w:proofErr w:type="spellEnd"/>
      <w:r>
        <w:t xml:space="preserve"> Funktion summiert werden</w:t>
      </w:r>
      <w:r w:rsidR="007E37D7">
        <w:t>. Am Ende erhält man dann das berechnete Produkt.</w:t>
      </w:r>
    </w:p>
    <w:p w:rsidR="00AC49BF" w:rsidRDefault="00AC49BF" w:rsidP="00775141"/>
    <w:p w:rsidR="007E37D7" w:rsidRDefault="007E37D7" w:rsidP="00775141"/>
    <w:p w:rsidR="007E37D7" w:rsidRDefault="007E37D7" w:rsidP="00775141">
      <w:pPr>
        <w:rPr>
          <w:u w:val="single"/>
        </w:rPr>
      </w:pPr>
      <w:r>
        <w:rPr>
          <w:u w:val="single"/>
        </w:rPr>
        <w:lastRenderedPageBreak/>
        <w:t>Vorgehensweise:</w:t>
      </w:r>
    </w:p>
    <w:p w:rsidR="00775141" w:rsidRDefault="007E37D7" w:rsidP="007E37D7">
      <w:pPr>
        <w:pStyle w:val="ListParagraph"/>
        <w:numPr>
          <w:ilvl w:val="0"/>
          <w:numId w:val="32"/>
        </w:numPr>
      </w:pPr>
      <w:r w:rsidRPr="007E37D7">
        <w:t xml:space="preserve">Iteriere </w:t>
      </w:r>
      <w:r>
        <w:t>über eines der beiden Polynome</w:t>
      </w:r>
    </w:p>
    <w:p w:rsidR="007E37D7" w:rsidRDefault="007E37D7" w:rsidP="007E37D7">
      <w:pPr>
        <w:pStyle w:val="ListParagraph"/>
        <w:numPr>
          <w:ilvl w:val="0"/>
          <w:numId w:val="32"/>
        </w:numPr>
      </w:pPr>
      <w:r>
        <w:t>Multipliziere den Part am Index i mit dem zweiten Polynom</w:t>
      </w:r>
    </w:p>
    <w:p w:rsidR="007E37D7" w:rsidRDefault="007E37D7" w:rsidP="007E37D7">
      <w:pPr>
        <w:pStyle w:val="ListParagraph"/>
        <w:numPr>
          <w:ilvl w:val="0"/>
          <w:numId w:val="32"/>
        </w:numPr>
      </w:pPr>
      <w:r>
        <w:t xml:space="preserve">Summiere das Ergebnis mit dem bereits vorherig berechneten Polynomteil oder mit einem leeren Polynom. </w:t>
      </w:r>
      <w:r>
        <w:br/>
        <w:t>(Achtung beim ersten Mal ist das Array, welches das Ergebnis hält ungültig)</w:t>
      </w:r>
    </w:p>
    <w:p w:rsidR="007E37D7" w:rsidRDefault="007E37D7" w:rsidP="007E37D7">
      <w:pPr>
        <w:pStyle w:val="ListParagraph"/>
        <w:numPr>
          <w:ilvl w:val="0"/>
          <w:numId w:val="32"/>
        </w:numPr>
        <w:rPr>
          <w:ins w:id="76" w:author="Thomas Herzog" w:date="2014-10-08T21:27:00Z"/>
        </w:rPr>
      </w:pPr>
      <w:r>
        <w:t>Führe dies führ alle Teile des ersten Polynoms durch</w:t>
      </w:r>
    </w:p>
    <w:p w:rsidR="00AC49BF" w:rsidRDefault="00AC49BF" w:rsidP="007E37D7">
      <w:pPr>
        <w:pStyle w:val="ListParagraph"/>
        <w:numPr>
          <w:ilvl w:val="0"/>
          <w:numId w:val="32"/>
        </w:numPr>
      </w:pPr>
    </w:p>
    <w:p w:rsidR="007E37D7" w:rsidRDefault="007E37D7" w:rsidP="007E37D7">
      <w:r>
        <w:t>Danach erhält man das Produkt der beiden Polynome.</w:t>
      </w:r>
    </w:p>
    <w:p w:rsidR="009B2C38" w:rsidRDefault="009B2C38" w:rsidP="009B2C38">
      <w:pPr>
        <w:pStyle w:val="Heading3"/>
      </w:pPr>
      <w:r>
        <w:t>Polynommultiplikation (</w:t>
      </w:r>
      <w:proofErr w:type="spellStart"/>
      <w:r>
        <w:t>Divide</w:t>
      </w:r>
      <w:proofErr w:type="spellEnd"/>
      <w:r>
        <w:t xml:space="preserve"> &amp; </w:t>
      </w:r>
      <w:proofErr w:type="spellStart"/>
      <w:r>
        <w:t>Conquer</w:t>
      </w:r>
      <w:proofErr w:type="spellEnd"/>
      <w:r>
        <w:t>)</w:t>
      </w:r>
    </w:p>
    <w:p w:rsidR="009B2C38" w:rsidRDefault="009B2C38" w:rsidP="009B2C38">
      <w:r>
        <w:t>Dieser Algorithmus soll rekursiv implementiert werden wobei darauf zu achten ist, dass bereits implementierte Funktionen wiederverwendet werden und das</w:t>
      </w:r>
      <w:ins w:id="77" w:author="Thomas Herzog" w:date="2014-10-08T21:27:00Z">
        <w:r w:rsidR="00AC49BF">
          <w:t>s das</w:t>
        </w:r>
      </w:ins>
      <w:r>
        <w:t xml:space="preserve"> Zusammenfügen in einer eigenen Funktion gehandhabt wird, da dieses Zusammensetzen, laut Angabe, nicht gerade trivial ist. Da die Information benötigt wird, wie der originale Grad der Polynome war, soll die Schnittstelle um diese Variable erweitert werden, da innerhalb der rekursiven Aufrufe, diese Information benötigt wird, da ansonsten nicht klar ist, welche Teilhälfte des Polynoms gerade bearbeitet wird.</w:t>
      </w:r>
    </w:p>
    <w:p w:rsidR="009B2C38" w:rsidRDefault="009B2C38" w:rsidP="009B2C38">
      <w:r>
        <w:t>Verwendete Arrays sollen so effizient wie möglich wiederverwendet werden, dies kann aber die Lesbarkeit des Code negativ beeinflussen.</w:t>
      </w:r>
    </w:p>
    <w:p w:rsidR="009B2C38" w:rsidRDefault="009B2C38" w:rsidP="009B2C38"/>
    <w:p w:rsidR="009B2C38" w:rsidRDefault="009B2C38" w:rsidP="009B2C38">
      <w:pPr>
        <w:rPr>
          <w:u w:val="single"/>
        </w:rPr>
      </w:pPr>
      <w:r>
        <w:rPr>
          <w:u w:val="single"/>
        </w:rPr>
        <w:t>Vorgehensweise:</w:t>
      </w:r>
    </w:p>
    <w:p w:rsidR="009B2C38" w:rsidRDefault="009B2C38" w:rsidP="009B2C38">
      <w:pPr>
        <w:pStyle w:val="ListParagraph"/>
        <w:numPr>
          <w:ilvl w:val="0"/>
          <w:numId w:val="34"/>
        </w:numPr>
      </w:pPr>
      <w:r>
        <w:t xml:space="preserve">Berechne die Indexes der Teilhälften (0 </w:t>
      </w:r>
      <w:r>
        <w:sym w:font="Wingdings" w:char="F0DF"/>
      </w:r>
      <w:r>
        <w:t xml:space="preserve"> </w:t>
      </w:r>
      <w:r>
        <w:sym w:font="Wingdings" w:char="F0E0"/>
      </w:r>
      <w:r>
        <w:t xml:space="preserve"> </w:t>
      </w:r>
      <w:proofErr w:type="spellStart"/>
      <w:r>
        <w:t>low</w:t>
      </w:r>
      <w:proofErr w:type="spellEnd"/>
      <w:r>
        <w:t xml:space="preserve"> | (</w:t>
      </w:r>
      <w:proofErr w:type="spellStart"/>
      <w:r>
        <w:t>low</w:t>
      </w:r>
      <w:proofErr w:type="spellEnd"/>
      <w:r>
        <w:t xml:space="preserve"> + 1) </w:t>
      </w:r>
      <w:r>
        <w:sym w:font="Wingdings" w:char="F0DF"/>
      </w:r>
      <w:r>
        <w:sym w:font="Wingdings" w:char="F0E0"/>
      </w:r>
      <w:r>
        <w:t xml:space="preserve"> grade)</w:t>
      </w:r>
    </w:p>
    <w:p w:rsidR="009B2C38" w:rsidRDefault="009B2C38" w:rsidP="009B2C38">
      <w:pPr>
        <w:pStyle w:val="ListParagraph"/>
        <w:numPr>
          <w:ilvl w:val="0"/>
          <w:numId w:val="34"/>
        </w:numPr>
      </w:pPr>
      <w:r>
        <w:t>Rufe die Funktion rekursiv für die Teilhälften auf.</w:t>
      </w:r>
    </w:p>
    <w:p w:rsidR="009B2C38" w:rsidRDefault="009B2C38" w:rsidP="009B2C38">
      <w:pPr>
        <w:pStyle w:val="ListParagraph"/>
        <w:numPr>
          <w:ilvl w:val="0"/>
          <w:numId w:val="34"/>
        </w:numPr>
      </w:pPr>
      <w:r>
        <w:t>Führe die Berechnungen der Teilhälften laut Angabe durch.</w:t>
      </w:r>
    </w:p>
    <w:p w:rsidR="009B2C38" w:rsidRDefault="009B2C38" w:rsidP="009B2C38">
      <w:pPr>
        <w:pStyle w:val="ListParagraph"/>
        <w:numPr>
          <w:ilvl w:val="0"/>
          <w:numId w:val="34"/>
        </w:numPr>
      </w:pPr>
      <w:r>
        <w:t>Nachdem die Teilaufgaben gelöst wurden füge die Teileergebnisse laut Angabe zusammen</w:t>
      </w:r>
    </w:p>
    <w:p w:rsidR="009B2C38" w:rsidRDefault="009B2C38" w:rsidP="009B2C38"/>
    <w:p w:rsidR="009B2C38" w:rsidRPr="007E37D7" w:rsidRDefault="009B2C38" w:rsidP="009B2C38">
      <w:r>
        <w:t>Das Resultat soll sich mit der bereits implementierten Funktion decken, sofern die beiden korrekt funktionieren.</w:t>
      </w:r>
    </w:p>
    <w:p w:rsidR="00775141" w:rsidRDefault="00775141" w:rsidP="00775141"/>
    <w:p w:rsidR="0041419E" w:rsidRDefault="0041419E" w:rsidP="00775141">
      <w:pPr>
        <w:rPr>
          <w:u w:val="single"/>
        </w:rPr>
      </w:pPr>
      <w:r w:rsidRPr="0041419E">
        <w:rPr>
          <w:u w:val="single"/>
        </w:rPr>
        <w:t>Einschränkungen:</w:t>
      </w:r>
    </w:p>
    <w:p w:rsidR="00AC49BF" w:rsidRDefault="0041419E">
      <w:pPr>
        <w:pStyle w:val="ListParagraph"/>
        <w:numPr>
          <w:ilvl w:val="0"/>
          <w:numId w:val="35"/>
        </w:numPr>
        <w:rPr>
          <w:ins w:id="78" w:author="Thomas Herzog" w:date="2014-10-08T21:28:00Z"/>
          <w:u w:val="single"/>
        </w:rPr>
      </w:pPr>
      <w:r>
        <w:t>Die laut Angaben</w:t>
      </w:r>
    </w:p>
    <w:p w:rsidR="00AC49BF" w:rsidRDefault="00AC49BF">
      <w:pPr>
        <w:rPr>
          <w:ins w:id="79" w:author="Thomas Herzog" w:date="2014-10-08T21:28:00Z"/>
          <w:u w:val="single"/>
        </w:rPr>
        <w:pPrChange w:id="80" w:author="Thomas Herzog" w:date="2014-10-08T21:28:00Z">
          <w:pPr>
            <w:pStyle w:val="ListParagraph"/>
            <w:numPr>
              <w:numId w:val="35"/>
            </w:numPr>
            <w:ind w:hanging="360"/>
          </w:pPr>
        </w:pPrChange>
      </w:pPr>
    </w:p>
    <w:p w:rsidR="00AC49BF" w:rsidRDefault="00AC49BF" w:rsidP="00A26BE1">
      <w:pPr>
        <w:rPr>
          <w:u w:val="single"/>
        </w:rPr>
      </w:pPr>
    </w:p>
    <w:p w:rsidR="00A26BE1" w:rsidRDefault="00A26BE1" w:rsidP="00A26BE1">
      <w:pPr>
        <w:rPr>
          <w:u w:val="single"/>
        </w:rPr>
      </w:pPr>
    </w:p>
    <w:p w:rsidR="00A26BE1" w:rsidRPr="00A26BE1" w:rsidRDefault="00A26BE1">
      <w:pPr>
        <w:rPr>
          <w:u w:val="single"/>
          <w:rPrChange w:id="81" w:author="Thomas Herzog" w:date="2014-10-08T21:28:00Z">
            <w:rPr/>
          </w:rPrChange>
        </w:rPr>
        <w:pPrChange w:id="82" w:author="Thomas Herzog" w:date="2014-10-08T21:28:00Z">
          <w:pPr>
            <w:pStyle w:val="ListParagraph"/>
            <w:numPr>
              <w:numId w:val="35"/>
            </w:numPr>
            <w:ind w:hanging="360"/>
          </w:pPr>
        </w:pPrChange>
      </w:pPr>
    </w:p>
    <w:p w:rsidR="00BD3D53" w:rsidRDefault="00BD3D53" w:rsidP="00BD3D53">
      <w:pPr>
        <w:pStyle w:val="Heading2"/>
      </w:pPr>
      <w:r>
        <w:lastRenderedPageBreak/>
        <w:t>Implementierung</w:t>
      </w:r>
    </w:p>
    <w:p w:rsidR="008A639D" w:rsidRDefault="008A639D" w:rsidP="008A639D">
      <w:pPr>
        <w:rPr>
          <w:ins w:id="83" w:author="Thomas Herzog" w:date="2014-10-08T21:11:00Z"/>
        </w:rPr>
      </w:pPr>
      <w:ins w:id="84" w:author="Thomas Herzog" w:date="2014-10-08T21:11:00Z">
        <w:r>
          <w:t xml:space="preserve">Folgend ist der Source die Header Datei und die </w:t>
        </w:r>
        <w:proofErr w:type="spellStart"/>
        <w:r>
          <w:t>Makefile</w:t>
        </w:r>
        <w:proofErr w:type="spellEnd"/>
        <w:r>
          <w:t xml:space="preserve"> des Programms </w:t>
        </w:r>
        <w:proofErr w:type="spellStart"/>
        <w:r>
          <w:t>polynom</w:t>
        </w:r>
        <w:proofErr w:type="spellEnd"/>
        <w:r>
          <w:t xml:space="preserve"> angeführt.</w:t>
        </w:r>
      </w:ins>
    </w:p>
    <w:p w:rsidR="00BD3D53" w:rsidDel="008A639D" w:rsidRDefault="00BD3D53" w:rsidP="00BD3D53">
      <w:pPr>
        <w:rPr>
          <w:del w:id="85" w:author="Thomas Herzog" w:date="2014-10-08T21:11:00Z"/>
        </w:rPr>
      </w:pPr>
      <w:bookmarkStart w:id="86" w:name="_Toc400566452"/>
      <w:bookmarkStart w:id="87" w:name="_Toc400567108"/>
      <w:bookmarkEnd w:id="86"/>
      <w:bookmarkEnd w:id="87"/>
    </w:p>
    <w:p w:rsidR="00BD3D53" w:rsidRDefault="00BD3D53" w:rsidP="00BD3D53">
      <w:pPr>
        <w:pStyle w:val="Heading3"/>
      </w:pPr>
      <w:proofErr w:type="spellStart"/>
      <w:r>
        <w:t>polynom.h</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 </w:t>
      </w:r>
      <w:proofErr w:type="spellStart"/>
      <w:r w:rsidRPr="0070205F">
        <w:rPr>
          <w:rFonts w:ascii="Courier New" w:eastAsia="Times New Roman" w:hAnsi="Courier New" w:cs="Courier New"/>
          <w:color w:val="000000"/>
          <w:sz w:val="16"/>
          <w:szCs w:val="16"/>
          <w:lang w:val="en-US"/>
        </w:rPr>
        <w:t>ploynone.h</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 This header file declares the functions used for calculating </w:t>
      </w:r>
      <w:proofErr w:type="spellStart"/>
      <w:r w:rsidRPr="0070205F">
        <w:rPr>
          <w:rFonts w:ascii="Courier New" w:eastAsia="Times New Roman" w:hAnsi="Courier New" w:cs="Courier New"/>
          <w:color w:val="000000"/>
          <w:sz w:val="16"/>
          <w:szCs w:val="16"/>
          <w:lang w:val="en-US"/>
        </w:rPr>
        <w:t>polynoms</w:t>
      </w:r>
      <w:proofErr w:type="spellEnd"/>
      <w:r w:rsidRPr="0070205F">
        <w:rPr>
          <w:rFonts w:ascii="Courier New" w:eastAsia="Times New Roman" w:hAnsi="Courier New" w:cs="Courier New"/>
          <w:color w:val="00000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 For further details see function doc.</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  Created on: Oct 1, 2014</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      Author: Thomas Herzog</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804000"/>
          <w:sz w:val="16"/>
          <w:szCs w:val="16"/>
          <w:lang w:val="en-US"/>
        </w:rPr>
      </w:pPr>
      <w:r w:rsidRPr="0070205F">
        <w:rPr>
          <w:rFonts w:ascii="Courier New" w:eastAsia="Times New Roman" w:hAnsi="Courier New" w:cs="Courier New"/>
          <w:color w:val="804000"/>
          <w:sz w:val="16"/>
          <w:szCs w:val="16"/>
          <w:lang w:val="en-US"/>
        </w:rPr>
        <w:t>#</w:t>
      </w:r>
      <w:proofErr w:type="spellStart"/>
      <w:r w:rsidRPr="0070205F">
        <w:rPr>
          <w:rFonts w:ascii="Courier New" w:eastAsia="Times New Roman" w:hAnsi="Courier New" w:cs="Courier New"/>
          <w:color w:val="804000"/>
          <w:sz w:val="16"/>
          <w:szCs w:val="16"/>
          <w:lang w:val="en-US"/>
        </w:rPr>
        <w:t>ifndef</w:t>
      </w:r>
      <w:proofErr w:type="spellEnd"/>
      <w:r w:rsidRPr="0070205F">
        <w:rPr>
          <w:rFonts w:ascii="Courier New" w:eastAsia="Times New Roman" w:hAnsi="Courier New" w:cs="Courier New"/>
          <w:color w:val="804000"/>
          <w:sz w:val="16"/>
          <w:szCs w:val="16"/>
          <w:lang w:val="en-US"/>
        </w:rPr>
        <w:t xml:space="preserve"> PLOYNONE_H_</w:t>
      </w:r>
    </w:p>
    <w:p w:rsidR="0070205F" w:rsidRPr="0070205F" w:rsidRDefault="0070205F" w:rsidP="0070205F">
      <w:pPr>
        <w:shd w:val="clear" w:color="auto" w:fill="FFFFFF"/>
        <w:spacing w:line="240" w:lineRule="auto"/>
        <w:rPr>
          <w:rFonts w:ascii="Courier New" w:eastAsia="Times New Roman" w:hAnsi="Courier New" w:cs="Courier New"/>
          <w:color w:val="804000"/>
          <w:sz w:val="16"/>
          <w:szCs w:val="16"/>
          <w:lang w:val="en-US"/>
        </w:rPr>
      </w:pPr>
      <w:r w:rsidRPr="0070205F">
        <w:rPr>
          <w:rFonts w:ascii="Courier New" w:eastAsia="Times New Roman" w:hAnsi="Courier New" w:cs="Courier New"/>
          <w:color w:val="804000"/>
          <w:sz w:val="16"/>
          <w:szCs w:val="16"/>
          <w:lang w:val="en-US"/>
        </w:rPr>
        <w:t>#define PLOYNONE_H_</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804000"/>
          <w:sz w:val="16"/>
          <w:szCs w:val="16"/>
          <w:lang w:val="en-US"/>
        </w:rPr>
      </w:pPr>
      <w:r w:rsidRPr="0070205F">
        <w:rPr>
          <w:rFonts w:ascii="Courier New" w:eastAsia="Times New Roman" w:hAnsi="Courier New" w:cs="Courier New"/>
          <w:color w:val="804000"/>
          <w:sz w:val="16"/>
          <w:szCs w:val="16"/>
          <w:lang w:val="en-US"/>
        </w:rPr>
        <w:t>#include "</w:t>
      </w:r>
      <w:proofErr w:type="spellStart"/>
      <w:r w:rsidRPr="0070205F">
        <w:rPr>
          <w:rFonts w:ascii="Courier New" w:eastAsia="Times New Roman" w:hAnsi="Courier New" w:cs="Courier New"/>
          <w:color w:val="804000"/>
          <w:sz w:val="16"/>
          <w:szCs w:val="16"/>
          <w:lang w:val="en-US"/>
        </w:rPr>
        <w:t>common.h</w:t>
      </w:r>
      <w:proofErr w:type="spellEnd"/>
      <w:r w:rsidRPr="0070205F">
        <w:rPr>
          <w:rFonts w:ascii="Courier New" w:eastAsia="Times New Roman" w:hAnsi="Courier New" w:cs="Courier New"/>
          <w:color w:val="80400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Prints a </w:t>
      </w:r>
      <w:proofErr w:type="spellStart"/>
      <w:r w:rsidRPr="0070205F">
        <w:rPr>
          <w:rFonts w:ascii="Courier New" w:eastAsia="Times New Roman" w:hAnsi="Courier New" w:cs="Courier New"/>
          <w:color w:val="008080"/>
          <w:sz w:val="16"/>
          <w:szCs w:val="16"/>
          <w:lang w:val="en-US"/>
        </w:rPr>
        <w:t>ploynome</w:t>
      </w:r>
      <w:proofErr w:type="spellEnd"/>
      <w:r w:rsidRPr="0070205F">
        <w:rPr>
          <w:rFonts w:ascii="Courier New" w:eastAsia="Times New Roman" w:hAnsi="Courier New" w:cs="Courier New"/>
          <w:color w:val="008080"/>
          <w:sz w:val="16"/>
          <w:szCs w:val="16"/>
          <w:lang w:val="en-US"/>
        </w:rPr>
        <w:t xml:space="preserve"> in the format '1 + 1x + 1x^2 + ... + </w:t>
      </w:r>
      <w:proofErr w:type="spellStart"/>
      <w:r w:rsidRPr="0070205F">
        <w:rPr>
          <w:rFonts w:ascii="Courier New" w:eastAsia="Times New Roman" w:hAnsi="Courier New" w:cs="Courier New"/>
          <w:color w:val="008080"/>
          <w:sz w:val="16"/>
          <w:szCs w:val="16"/>
          <w:lang w:val="en-US"/>
        </w:rPr>
        <w:t>nx^n</w:t>
      </w:r>
      <w:proofErr w:type="spellEnd"/>
      <w:r w:rsidRPr="0070205F">
        <w:rPr>
          <w:rFonts w:ascii="Courier New" w:eastAsia="Times New Roman" w:hAnsi="Courier New" w:cs="Courier New"/>
          <w:color w:val="008080"/>
          <w:sz w:val="16"/>
          <w:szCs w:val="16"/>
          <w:lang w:val="en-US"/>
        </w:rPr>
        <w:t>' depending on the given array.</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n: the count of elements in the array. last index n - 1</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p[]: the array representing the </w:t>
      </w:r>
      <w:proofErr w:type="spellStart"/>
      <w:r w:rsidRPr="0070205F">
        <w:rPr>
          <w:rFonts w:ascii="Courier New" w:eastAsia="Times New Roman" w:hAnsi="Courier New" w:cs="Courier New"/>
          <w:color w:val="008080"/>
          <w:sz w:val="16"/>
          <w:szCs w:val="16"/>
          <w:lang w:val="en-US"/>
        </w:rPr>
        <w:t>Ploynom</w:t>
      </w:r>
      <w:proofErr w:type="spellEnd"/>
      <w:r w:rsidRPr="0070205F">
        <w:rPr>
          <w:rFonts w:ascii="Courier New" w:eastAsia="Times New Roman" w:hAnsi="Courier New" w:cs="Courier New"/>
          <w:color w:val="008080"/>
          <w:sz w:val="16"/>
          <w:szCs w:val="16"/>
          <w:lang w:val="en-US"/>
        </w:rPr>
        <w:t xml:space="preserve"> where the index represents the power and the value the base.</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8000FF"/>
          <w:sz w:val="16"/>
          <w:szCs w:val="16"/>
          <w:lang w:val="en-US"/>
        </w:rPr>
        <w:t>void</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Evaluates a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via the </w:t>
      </w:r>
      <w:proofErr w:type="spellStart"/>
      <w:r w:rsidRPr="0070205F">
        <w:rPr>
          <w:rFonts w:ascii="Courier New" w:eastAsia="Times New Roman" w:hAnsi="Courier New" w:cs="Courier New"/>
          <w:color w:val="008080"/>
          <w:sz w:val="16"/>
          <w:szCs w:val="16"/>
          <w:lang w:val="en-US"/>
        </w:rPr>
        <w:t>horner</w:t>
      </w:r>
      <w:proofErr w:type="spellEnd"/>
      <w:r w:rsidRPr="0070205F">
        <w:rPr>
          <w:rFonts w:ascii="Courier New" w:eastAsia="Times New Roman" w:hAnsi="Courier New" w:cs="Courier New"/>
          <w:color w:val="008080"/>
          <w:sz w:val="16"/>
          <w:szCs w:val="16"/>
          <w:lang w:val="en-US"/>
        </w:rPr>
        <w:t xml:space="preserve"> </w:t>
      </w:r>
      <w:proofErr w:type="spellStart"/>
      <w:r w:rsidRPr="0070205F">
        <w:rPr>
          <w:rFonts w:ascii="Courier New" w:eastAsia="Times New Roman" w:hAnsi="Courier New" w:cs="Courier New"/>
          <w:color w:val="008080"/>
          <w:sz w:val="16"/>
          <w:szCs w:val="16"/>
          <w:lang w:val="en-US"/>
        </w:rPr>
        <w:t>shema</w:t>
      </w:r>
      <w:proofErr w:type="spellEnd"/>
      <w:r w:rsidRPr="0070205F">
        <w:rPr>
          <w:rFonts w:ascii="Courier New" w:eastAsia="Times New Roman" w:hAnsi="Courier New" w:cs="Courier New"/>
          <w:color w:val="008080"/>
          <w:sz w:val="16"/>
          <w:szCs w:val="16"/>
          <w:lang w:val="en-US"/>
        </w:rPr>
        <w:t xml:space="preserve"> and calculates the</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x: value for x within the </w:t>
      </w:r>
      <w:proofErr w:type="spellStart"/>
      <w:r w:rsidRPr="0070205F">
        <w:rPr>
          <w:rFonts w:ascii="Courier New" w:eastAsia="Times New Roman" w:hAnsi="Courier New" w:cs="Courier New"/>
          <w:color w:val="008080"/>
          <w:sz w:val="16"/>
          <w:szCs w:val="16"/>
          <w:lang w:val="en-US"/>
        </w:rPr>
        <w:t>ploynom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n: the count for </w:t>
      </w:r>
      <w:proofErr w:type="spellStart"/>
      <w:r w:rsidRPr="0070205F">
        <w:rPr>
          <w:rFonts w:ascii="Courier New" w:eastAsia="Times New Roman" w:hAnsi="Courier New" w:cs="Courier New"/>
          <w:color w:val="008080"/>
          <w:sz w:val="16"/>
          <w:szCs w:val="16"/>
          <w:lang w:val="en-US"/>
        </w:rPr>
        <w:t>ploynom</w:t>
      </w:r>
      <w:proofErr w:type="spellEnd"/>
      <w:r w:rsidRPr="0070205F">
        <w:rPr>
          <w:rFonts w:ascii="Courier New" w:eastAsia="Times New Roman" w:hAnsi="Courier New" w:cs="Courier New"/>
          <w:color w:val="008080"/>
          <w:sz w:val="16"/>
          <w:szCs w:val="16"/>
          <w:lang w:val="en-US"/>
        </w:rPr>
        <w:t xml:space="preserve"> parts</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p[]: the array representing the </w:t>
      </w:r>
      <w:proofErr w:type="spellStart"/>
      <w:r w:rsidRPr="0070205F">
        <w:rPr>
          <w:rFonts w:ascii="Courier New" w:eastAsia="Times New Roman" w:hAnsi="Courier New" w:cs="Courier New"/>
          <w:color w:val="008080"/>
          <w:sz w:val="16"/>
          <w:szCs w:val="16"/>
          <w:lang w:val="en-US"/>
        </w:rPr>
        <w:t>polynom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EvalPoly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x</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Calculates the summary of two given </w:t>
      </w:r>
      <w:proofErr w:type="spellStart"/>
      <w:r w:rsidRPr="0070205F">
        <w:rPr>
          <w:rFonts w:ascii="Courier New" w:eastAsia="Times New Roman" w:hAnsi="Courier New" w:cs="Courier New"/>
          <w:color w:val="008080"/>
          <w:sz w:val="16"/>
          <w:szCs w:val="16"/>
          <w:lang w:val="en-US"/>
        </w:rPr>
        <w:t>polynoms</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np: the count of the first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parts</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p[]: the array representing the first </w:t>
      </w:r>
      <w:proofErr w:type="spellStart"/>
      <w:r w:rsidRPr="0070205F">
        <w:rPr>
          <w:rFonts w:ascii="Courier New" w:eastAsia="Times New Roman" w:hAnsi="Courier New" w:cs="Courier New"/>
          <w:color w:val="008080"/>
          <w:sz w:val="16"/>
          <w:szCs w:val="16"/>
          <w:lang w:val="en-US"/>
        </w:rPr>
        <w:t>polynom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nq: the count of the second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parts</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q[]: the array representing the second </w:t>
      </w:r>
      <w:proofErr w:type="spellStart"/>
      <w:r w:rsidRPr="0070205F">
        <w:rPr>
          <w:rFonts w:ascii="Courier New" w:eastAsia="Times New Roman" w:hAnsi="Courier New" w:cs="Courier New"/>
          <w:color w:val="008080"/>
          <w:sz w:val="16"/>
          <w:szCs w:val="16"/>
          <w:lang w:val="en-US"/>
        </w:rPr>
        <w:t>polynom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r[]: the representing calculated sum of the two </w:t>
      </w:r>
      <w:proofErr w:type="spellStart"/>
      <w:r w:rsidRPr="0070205F">
        <w:rPr>
          <w:rFonts w:ascii="Courier New" w:eastAsia="Times New Roman" w:hAnsi="Courier New" w:cs="Courier New"/>
          <w:color w:val="008080"/>
          <w:sz w:val="16"/>
          <w:szCs w:val="16"/>
          <w:lang w:val="en-US"/>
        </w:rPr>
        <w:t>polynoms</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PolySum</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Calculates the product of the two given </w:t>
      </w:r>
      <w:proofErr w:type="spellStart"/>
      <w:r w:rsidRPr="0070205F">
        <w:rPr>
          <w:rFonts w:ascii="Courier New" w:eastAsia="Times New Roman" w:hAnsi="Courier New" w:cs="Courier New"/>
          <w:color w:val="008080"/>
          <w:sz w:val="16"/>
          <w:szCs w:val="16"/>
          <w:lang w:val="en-US"/>
        </w:rPr>
        <w:t>polynoms</w:t>
      </w:r>
      <w:proofErr w:type="spellEnd"/>
      <w:r w:rsidRPr="0070205F">
        <w:rPr>
          <w:rFonts w:ascii="Courier New" w:eastAsia="Times New Roman" w:hAnsi="Courier New" w:cs="Courier New"/>
          <w:color w:val="008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np: the count of the first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parts</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p[]: the array representing the first </w:t>
      </w:r>
      <w:proofErr w:type="spellStart"/>
      <w:r w:rsidRPr="0070205F">
        <w:rPr>
          <w:rFonts w:ascii="Courier New" w:eastAsia="Times New Roman" w:hAnsi="Courier New" w:cs="Courier New"/>
          <w:color w:val="008080"/>
          <w:sz w:val="16"/>
          <w:szCs w:val="16"/>
          <w:lang w:val="en-US"/>
        </w:rPr>
        <w:t>polynom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nq: the count of the second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parts</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q[]: the array representing the second </w:t>
      </w:r>
      <w:proofErr w:type="spellStart"/>
      <w:r w:rsidRPr="0070205F">
        <w:rPr>
          <w:rFonts w:ascii="Courier New" w:eastAsia="Times New Roman" w:hAnsi="Courier New" w:cs="Courier New"/>
          <w:color w:val="008080"/>
          <w:sz w:val="16"/>
          <w:szCs w:val="16"/>
          <w:lang w:val="en-US"/>
        </w:rPr>
        <w:t>polynom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r[]: the representing calculated product of the two </w:t>
      </w:r>
      <w:proofErr w:type="spellStart"/>
      <w:r w:rsidRPr="0070205F">
        <w:rPr>
          <w:rFonts w:ascii="Courier New" w:eastAsia="Times New Roman" w:hAnsi="Courier New" w:cs="Courier New"/>
          <w:color w:val="008080"/>
          <w:sz w:val="16"/>
          <w:szCs w:val="16"/>
          <w:lang w:val="en-US"/>
        </w:rPr>
        <w:t>polynoms</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Calculates the product of the two given </w:t>
      </w:r>
      <w:proofErr w:type="spellStart"/>
      <w:r w:rsidRPr="0070205F">
        <w:rPr>
          <w:rFonts w:ascii="Courier New" w:eastAsia="Times New Roman" w:hAnsi="Courier New" w:cs="Courier New"/>
          <w:color w:val="008080"/>
          <w:sz w:val="16"/>
          <w:szCs w:val="16"/>
          <w:lang w:val="en-US"/>
        </w:rPr>
        <w:t>polynoms</w:t>
      </w:r>
      <w:proofErr w:type="spellEnd"/>
      <w:r w:rsidRPr="0070205F">
        <w:rPr>
          <w:rFonts w:ascii="Courier New" w:eastAsia="Times New Roman" w:hAnsi="Courier New" w:cs="Courier New"/>
          <w:color w:val="008080"/>
          <w:sz w:val="16"/>
          <w:szCs w:val="16"/>
          <w:lang w:val="en-US"/>
        </w:rPr>
        <w:t xml:space="preserve"> via an divide &amp; conquer paradigm.</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np: the count of the first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parts</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p[]: the array representing the first </w:t>
      </w:r>
      <w:proofErr w:type="spellStart"/>
      <w:r w:rsidRPr="0070205F">
        <w:rPr>
          <w:rFonts w:ascii="Courier New" w:eastAsia="Times New Roman" w:hAnsi="Courier New" w:cs="Courier New"/>
          <w:color w:val="008080"/>
          <w:sz w:val="16"/>
          <w:szCs w:val="16"/>
          <w:lang w:val="en-US"/>
        </w:rPr>
        <w:t>polynom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nq: the count of the second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parts</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q[]: the array representing the second </w:t>
      </w:r>
      <w:proofErr w:type="spellStart"/>
      <w:r w:rsidRPr="0070205F">
        <w:rPr>
          <w:rFonts w:ascii="Courier New" w:eastAsia="Times New Roman" w:hAnsi="Courier New" w:cs="Courier New"/>
          <w:color w:val="008080"/>
          <w:sz w:val="16"/>
          <w:szCs w:val="16"/>
          <w:lang w:val="en-US"/>
        </w:rPr>
        <w:t>polynom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r[]: the representing calculated product of the two </w:t>
      </w:r>
      <w:proofErr w:type="spellStart"/>
      <w:r w:rsidRPr="0070205F">
        <w:rPr>
          <w:rFonts w:ascii="Courier New" w:eastAsia="Times New Roman" w:hAnsi="Courier New" w:cs="Courier New"/>
          <w:color w:val="008080"/>
          <w:sz w:val="16"/>
          <w:szCs w:val="16"/>
          <w:lang w:val="en-US"/>
        </w:rPr>
        <w:t>polynoms</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Splits the </w:t>
      </w:r>
      <w:proofErr w:type="spellStart"/>
      <w:r w:rsidRPr="0070205F">
        <w:rPr>
          <w:rFonts w:ascii="Courier New" w:eastAsia="Times New Roman" w:hAnsi="Courier New" w:cs="Courier New"/>
          <w:color w:val="008080"/>
          <w:sz w:val="16"/>
          <w:szCs w:val="16"/>
          <w:lang w:val="en-US"/>
        </w:rPr>
        <w:t>ploynom</w:t>
      </w:r>
      <w:proofErr w:type="spellEnd"/>
      <w:r w:rsidRPr="0070205F">
        <w:rPr>
          <w:rFonts w:ascii="Courier New" w:eastAsia="Times New Roman" w:hAnsi="Courier New" w:cs="Courier New"/>
          <w:color w:val="008080"/>
          <w:sz w:val="16"/>
          <w:szCs w:val="16"/>
          <w:lang w:val="en-US"/>
        </w:rPr>
        <w:t xml:space="preserve"> between the low and high border.</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lastRenderedPageBreak/>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low: the low border of the </w:t>
      </w:r>
      <w:proofErr w:type="spellStart"/>
      <w:r w:rsidRPr="0070205F">
        <w:rPr>
          <w:rFonts w:ascii="Courier New" w:eastAsia="Times New Roman" w:hAnsi="Courier New" w:cs="Courier New"/>
          <w:color w:val="008080"/>
          <w:sz w:val="16"/>
          <w:szCs w:val="16"/>
          <w:lang w:val="en-US"/>
        </w:rPr>
        <w:t>polynom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high: the </w:t>
      </w:r>
      <w:proofErr w:type="spellStart"/>
      <w:r w:rsidRPr="0070205F">
        <w:rPr>
          <w:rFonts w:ascii="Courier New" w:eastAsia="Times New Roman" w:hAnsi="Courier New" w:cs="Courier New"/>
          <w:color w:val="008080"/>
          <w:sz w:val="16"/>
          <w:szCs w:val="16"/>
          <w:lang w:val="en-US"/>
        </w:rPr>
        <w:t>hig</w:t>
      </w:r>
      <w:proofErr w:type="spellEnd"/>
      <w:r w:rsidRPr="0070205F">
        <w:rPr>
          <w:rFonts w:ascii="Courier New" w:eastAsia="Times New Roman" w:hAnsi="Courier New" w:cs="Courier New"/>
          <w:color w:val="008080"/>
          <w:sz w:val="16"/>
          <w:szCs w:val="16"/>
          <w:lang w:val="en-US"/>
        </w:rPr>
        <w:t xml:space="preserve"> h border of an </w:t>
      </w:r>
      <w:proofErr w:type="spellStart"/>
      <w:r w:rsidRPr="0070205F">
        <w:rPr>
          <w:rFonts w:ascii="Courier New" w:eastAsia="Times New Roman" w:hAnsi="Courier New" w:cs="Courier New"/>
          <w:color w:val="008080"/>
          <w:sz w:val="16"/>
          <w:szCs w:val="16"/>
          <w:lang w:val="en-US"/>
        </w:rPr>
        <w:t>polynom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p[]: the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to split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(*r)[]: the split </w:t>
      </w:r>
      <w:proofErr w:type="spellStart"/>
      <w:r w:rsidRPr="0070205F">
        <w:rPr>
          <w:rFonts w:ascii="Courier New" w:eastAsia="Times New Roman" w:hAnsi="Courier New" w:cs="Courier New"/>
          <w:color w:val="008080"/>
          <w:sz w:val="16"/>
          <w:szCs w:val="16"/>
          <w:lang w:val="en-US"/>
        </w:rPr>
        <w:t>ploynom</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PolySplit</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low</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high</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This function calculates the product between an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 (E.g.: 4x^3)</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with an complete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(E.g.: 1 + 2x + 5x^2). The calculated product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is an new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grade: the grade of the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w:t>
      </w:r>
      <w:proofErr w:type="spellStart"/>
      <w:r w:rsidRPr="0070205F">
        <w:rPr>
          <w:rFonts w:ascii="Courier New" w:eastAsia="Times New Roman" w:hAnsi="Courier New" w:cs="Courier New"/>
          <w:color w:val="008080"/>
          <w:sz w:val="16"/>
          <w:szCs w:val="16"/>
          <w:lang w:val="en-US"/>
        </w:rPr>
        <w:t>polyPart</w:t>
      </w:r>
      <w:proofErr w:type="spellEnd"/>
      <w:r w:rsidRPr="0070205F">
        <w:rPr>
          <w:rFonts w:ascii="Courier New" w:eastAsia="Times New Roman" w:hAnsi="Courier New" w:cs="Courier New"/>
          <w:color w:val="008080"/>
          <w:sz w:val="16"/>
          <w:szCs w:val="16"/>
          <w:lang w:val="en-US"/>
        </w:rPr>
        <w:t xml:space="preserve">: the coefficient for </w:t>
      </w:r>
      <w:proofErr w:type="spellStart"/>
      <w:r w:rsidRPr="0070205F">
        <w:rPr>
          <w:rFonts w:ascii="Courier New" w:eastAsia="Times New Roman" w:hAnsi="Courier New" w:cs="Courier New"/>
          <w:color w:val="008080"/>
          <w:sz w:val="16"/>
          <w:szCs w:val="16"/>
          <w:lang w:val="en-US"/>
        </w:rPr>
        <w:t>he</w:t>
      </w:r>
      <w:proofErr w:type="spellEnd"/>
      <w:r w:rsidRPr="0070205F">
        <w:rPr>
          <w:rFonts w:ascii="Courier New" w:eastAsia="Times New Roman" w:hAnsi="Courier New" w:cs="Courier New"/>
          <w:color w:val="008080"/>
          <w:sz w:val="16"/>
          <w:szCs w:val="16"/>
          <w:lang w:val="en-US"/>
        </w:rPr>
        <w:t xml:space="preserve">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w:t>
      </w:r>
      <w:proofErr w:type="spellStart"/>
      <w:r w:rsidRPr="0070205F">
        <w:rPr>
          <w:rFonts w:ascii="Courier New" w:eastAsia="Times New Roman" w:hAnsi="Courier New" w:cs="Courier New"/>
          <w:color w:val="008080"/>
          <w:sz w:val="16"/>
          <w:szCs w:val="16"/>
          <w:lang w:val="en-US"/>
        </w:rPr>
        <w:t>int</w:t>
      </w:r>
      <w:proofErr w:type="spellEnd"/>
      <w:r w:rsidRPr="0070205F">
        <w:rPr>
          <w:rFonts w:ascii="Courier New" w:eastAsia="Times New Roman" w:hAnsi="Courier New" w:cs="Courier New"/>
          <w:color w:val="008080"/>
          <w:sz w:val="16"/>
          <w:szCs w:val="16"/>
          <w:lang w:val="en-US"/>
        </w:rPr>
        <w:t xml:space="preserve"> n: the count of elements of the array representing the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to be multiplied by the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p[]: the array representing the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to be multiplied by the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part</w:t>
      </w:r>
    </w:p>
    <w:p w:rsidR="0070205F" w:rsidRPr="0070205F" w:rsidRDefault="0070205F" w:rsidP="0070205F">
      <w:pPr>
        <w:shd w:val="clear" w:color="auto" w:fill="FFFFFF"/>
        <w:spacing w:line="240" w:lineRule="auto"/>
        <w:rPr>
          <w:rFonts w:ascii="Courier New" w:eastAsia="Times New Roman" w:hAnsi="Courier New" w:cs="Courier New"/>
          <w:color w:val="008080"/>
          <w:sz w:val="16"/>
          <w:szCs w:val="16"/>
          <w:lang w:val="en-US"/>
        </w:rPr>
      </w:pPr>
      <w:r w:rsidRPr="0070205F">
        <w:rPr>
          <w:rFonts w:ascii="Courier New" w:eastAsia="Times New Roman" w:hAnsi="Courier New" w:cs="Courier New"/>
          <w:color w:val="008080"/>
          <w:sz w:val="16"/>
          <w:szCs w:val="16"/>
          <w:lang w:val="en-US"/>
        </w:rPr>
        <w:t xml:space="preserve"> * double (*r)[]: the array which will hold the calculated </w:t>
      </w:r>
      <w:proofErr w:type="spellStart"/>
      <w:r w:rsidRPr="0070205F">
        <w:rPr>
          <w:rFonts w:ascii="Courier New" w:eastAsia="Times New Roman" w:hAnsi="Courier New" w:cs="Courier New"/>
          <w:color w:val="008080"/>
          <w:sz w:val="16"/>
          <w:szCs w:val="16"/>
          <w:lang w:val="en-US"/>
        </w:rPr>
        <w:t>polynom</w:t>
      </w:r>
      <w:proofErr w:type="spellEnd"/>
      <w:r w:rsidRPr="0070205F">
        <w:rPr>
          <w:rFonts w:ascii="Courier New" w:eastAsia="Times New Roman" w:hAnsi="Courier New" w:cs="Courier New"/>
          <w:color w:val="008080"/>
          <w:sz w:val="16"/>
          <w:szCs w:val="16"/>
          <w:lang w:val="en-US"/>
        </w:rPr>
        <w:t xml:space="preserve"> product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808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PolyMultiply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grade</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polyPart</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804000"/>
          <w:sz w:val="16"/>
          <w:szCs w:val="16"/>
          <w:lang w:val="en-US"/>
        </w:rPr>
      </w:pPr>
      <w:r w:rsidRPr="0070205F">
        <w:rPr>
          <w:rFonts w:ascii="Courier New" w:eastAsia="Times New Roman" w:hAnsi="Courier New" w:cs="Courier New"/>
          <w:color w:val="804000"/>
          <w:sz w:val="16"/>
          <w:szCs w:val="16"/>
          <w:lang w:val="en-US"/>
        </w:rPr>
        <w:t>#</w:t>
      </w:r>
      <w:proofErr w:type="spellStart"/>
      <w:r w:rsidRPr="0070205F">
        <w:rPr>
          <w:rFonts w:ascii="Courier New" w:eastAsia="Times New Roman" w:hAnsi="Courier New" w:cs="Courier New"/>
          <w:color w:val="804000"/>
          <w:sz w:val="16"/>
          <w:szCs w:val="16"/>
          <w:lang w:val="en-US"/>
        </w:rPr>
        <w:t>endif</w:t>
      </w:r>
      <w:proofErr w:type="spellEnd"/>
      <w:r w:rsidRPr="0070205F">
        <w:rPr>
          <w:rFonts w:ascii="Courier New" w:eastAsia="Times New Roman" w:hAnsi="Courier New" w:cs="Courier New"/>
          <w:color w:val="804000"/>
          <w:sz w:val="16"/>
          <w:szCs w:val="16"/>
          <w:lang w:val="en-US"/>
        </w:rPr>
        <w:t xml:space="preserve"> </w:t>
      </w:r>
      <w:r w:rsidRPr="0070205F">
        <w:rPr>
          <w:rFonts w:ascii="Courier New" w:eastAsia="Times New Roman" w:hAnsi="Courier New" w:cs="Courier New"/>
          <w:color w:val="000000"/>
          <w:sz w:val="16"/>
          <w:szCs w:val="16"/>
          <w:lang w:val="en-US"/>
        </w:rPr>
        <w:t>/* PLOYNONE_H_ */</w:t>
      </w:r>
    </w:p>
    <w:p w:rsidR="00BD3D53" w:rsidRDefault="00BD3D53" w:rsidP="00BD3D53"/>
    <w:p w:rsidR="00BD3D53" w:rsidRDefault="00BD3D53" w:rsidP="00BD3D53">
      <w:pPr>
        <w:pStyle w:val="Heading3"/>
      </w:pPr>
      <w:proofErr w:type="spellStart"/>
      <w:r>
        <w:t>polynom.c</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 </w:t>
      </w:r>
      <w:proofErr w:type="spellStart"/>
      <w:r w:rsidRPr="0070205F">
        <w:rPr>
          <w:rFonts w:ascii="Courier New" w:eastAsia="Times New Roman" w:hAnsi="Courier New" w:cs="Courier New"/>
          <w:color w:val="000000"/>
          <w:sz w:val="16"/>
          <w:szCs w:val="16"/>
          <w:lang w:val="en-US"/>
        </w:rPr>
        <w:t>polynome.c</w:t>
      </w:r>
      <w:proofErr w:type="spellEnd"/>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 This program handles </w:t>
      </w:r>
      <w:proofErr w:type="spellStart"/>
      <w:r w:rsidRPr="0070205F">
        <w:rPr>
          <w:rFonts w:ascii="Courier New" w:eastAsia="Times New Roman" w:hAnsi="Courier New" w:cs="Courier New"/>
          <w:color w:val="000000"/>
          <w:sz w:val="16"/>
          <w:szCs w:val="16"/>
          <w:lang w:val="en-US"/>
        </w:rPr>
        <w:t>polynoms</w:t>
      </w:r>
      <w:proofErr w:type="spellEnd"/>
      <w:r w:rsidRPr="0070205F">
        <w:rPr>
          <w:rFonts w:ascii="Courier New" w:eastAsia="Times New Roman" w:hAnsi="Courier New" w:cs="Courier New"/>
          <w:color w:val="000000"/>
          <w:sz w:val="16"/>
          <w:szCs w:val="16"/>
          <w:lang w:val="en-US"/>
        </w:rPr>
        <w:t xml:space="preserve"> with different algorithms.</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  Created on: Oct 1, 2014</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      Author: Thomas Herzog</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804000"/>
          <w:sz w:val="16"/>
          <w:szCs w:val="16"/>
          <w:lang w:val="en-US"/>
        </w:rPr>
      </w:pPr>
      <w:r w:rsidRPr="0070205F">
        <w:rPr>
          <w:rFonts w:ascii="Courier New" w:eastAsia="Times New Roman" w:hAnsi="Courier New" w:cs="Courier New"/>
          <w:color w:val="804000"/>
          <w:sz w:val="16"/>
          <w:szCs w:val="16"/>
          <w:lang w:val="en-US"/>
        </w:rPr>
        <w:t>#include "</w:t>
      </w:r>
      <w:proofErr w:type="spellStart"/>
      <w:r w:rsidRPr="0070205F">
        <w:rPr>
          <w:rFonts w:ascii="Courier New" w:eastAsia="Times New Roman" w:hAnsi="Courier New" w:cs="Courier New"/>
          <w:color w:val="804000"/>
          <w:sz w:val="16"/>
          <w:szCs w:val="16"/>
          <w:lang w:val="en-US"/>
        </w:rPr>
        <w:t>polynom.h</w:t>
      </w:r>
      <w:proofErr w:type="spellEnd"/>
      <w:r w:rsidRPr="0070205F">
        <w:rPr>
          <w:rFonts w:ascii="Courier New" w:eastAsia="Times New Roman" w:hAnsi="Courier New" w:cs="Courier New"/>
          <w:color w:val="80400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804000"/>
          <w:sz w:val="16"/>
          <w:szCs w:val="16"/>
          <w:lang w:val="en-US"/>
        </w:rPr>
      </w:pPr>
      <w:r w:rsidRPr="0070205F">
        <w:rPr>
          <w:rFonts w:ascii="Courier New" w:eastAsia="Times New Roman" w:hAnsi="Courier New" w:cs="Courier New"/>
          <w:color w:val="804000"/>
          <w:sz w:val="16"/>
          <w:szCs w:val="16"/>
          <w:lang w:val="en-US"/>
        </w:rPr>
        <w:t>#include &lt;</w:t>
      </w:r>
      <w:proofErr w:type="spellStart"/>
      <w:r w:rsidRPr="0070205F">
        <w:rPr>
          <w:rFonts w:ascii="Courier New" w:eastAsia="Times New Roman" w:hAnsi="Courier New" w:cs="Courier New"/>
          <w:color w:val="804000"/>
          <w:sz w:val="16"/>
          <w:szCs w:val="16"/>
          <w:lang w:val="en-US"/>
        </w:rPr>
        <w:t>stdio.h</w:t>
      </w:r>
      <w:proofErr w:type="spellEnd"/>
      <w:r w:rsidRPr="0070205F">
        <w:rPr>
          <w:rFonts w:ascii="Courier New" w:eastAsia="Times New Roman" w:hAnsi="Courier New" w:cs="Courier New"/>
          <w:color w:val="804000"/>
          <w:sz w:val="16"/>
          <w:szCs w:val="16"/>
          <w:lang w:val="en-US"/>
        </w:rPr>
        <w:t>&gt;</w:t>
      </w:r>
    </w:p>
    <w:p w:rsidR="0070205F" w:rsidRPr="0070205F" w:rsidRDefault="0070205F" w:rsidP="0070205F">
      <w:pPr>
        <w:shd w:val="clear" w:color="auto" w:fill="FFFFFF"/>
        <w:spacing w:line="240" w:lineRule="auto"/>
        <w:rPr>
          <w:rFonts w:ascii="Courier New" w:eastAsia="Times New Roman" w:hAnsi="Courier New" w:cs="Courier New"/>
          <w:color w:val="804000"/>
          <w:sz w:val="16"/>
          <w:szCs w:val="16"/>
          <w:lang w:val="en-US"/>
        </w:rPr>
      </w:pPr>
      <w:r w:rsidRPr="0070205F">
        <w:rPr>
          <w:rFonts w:ascii="Courier New" w:eastAsia="Times New Roman" w:hAnsi="Courier New" w:cs="Courier New"/>
          <w:color w:val="804000"/>
          <w:sz w:val="16"/>
          <w:szCs w:val="16"/>
          <w:lang w:val="en-US"/>
        </w:rPr>
        <w:t>#include &lt;</w:t>
      </w:r>
      <w:proofErr w:type="spellStart"/>
      <w:r w:rsidRPr="0070205F">
        <w:rPr>
          <w:rFonts w:ascii="Courier New" w:eastAsia="Times New Roman" w:hAnsi="Courier New" w:cs="Courier New"/>
          <w:color w:val="804000"/>
          <w:sz w:val="16"/>
          <w:szCs w:val="16"/>
          <w:lang w:val="en-US"/>
        </w:rPr>
        <w:t>stdlib.h</w:t>
      </w:r>
      <w:proofErr w:type="spellEnd"/>
      <w:r w:rsidRPr="0070205F">
        <w:rPr>
          <w:rFonts w:ascii="Courier New" w:eastAsia="Times New Roman" w:hAnsi="Courier New" w:cs="Courier New"/>
          <w:color w:val="804000"/>
          <w:sz w:val="16"/>
          <w:szCs w:val="16"/>
          <w:lang w:val="en-US"/>
        </w:rPr>
        <w:t>&gt;</w:t>
      </w:r>
    </w:p>
    <w:p w:rsidR="0070205F" w:rsidRPr="0070205F" w:rsidRDefault="0070205F" w:rsidP="0070205F">
      <w:pPr>
        <w:shd w:val="clear" w:color="auto" w:fill="FFFFFF"/>
        <w:spacing w:line="240" w:lineRule="auto"/>
        <w:rPr>
          <w:rFonts w:ascii="Courier New" w:eastAsia="Times New Roman" w:hAnsi="Courier New" w:cs="Courier New"/>
          <w:color w:val="804000"/>
          <w:sz w:val="16"/>
          <w:szCs w:val="16"/>
          <w:lang w:val="en-US"/>
        </w:rPr>
      </w:pPr>
      <w:r w:rsidRPr="0070205F">
        <w:rPr>
          <w:rFonts w:ascii="Courier New" w:eastAsia="Times New Roman" w:hAnsi="Courier New" w:cs="Courier New"/>
          <w:color w:val="804000"/>
          <w:sz w:val="16"/>
          <w:szCs w:val="16"/>
          <w:lang w:val="en-US"/>
        </w:rPr>
        <w:t>#include &lt;</w:t>
      </w:r>
      <w:proofErr w:type="spellStart"/>
      <w:r w:rsidRPr="0070205F">
        <w:rPr>
          <w:rFonts w:ascii="Courier New" w:eastAsia="Times New Roman" w:hAnsi="Courier New" w:cs="Courier New"/>
          <w:color w:val="804000"/>
          <w:sz w:val="16"/>
          <w:szCs w:val="16"/>
          <w:lang w:val="en-US"/>
        </w:rPr>
        <w:t>strings.h</w:t>
      </w:r>
      <w:proofErr w:type="spellEnd"/>
      <w:r w:rsidRPr="0070205F">
        <w:rPr>
          <w:rFonts w:ascii="Courier New" w:eastAsia="Times New Roman" w:hAnsi="Courier New" w:cs="Courier New"/>
          <w:color w:val="804000"/>
          <w:sz w:val="16"/>
          <w:szCs w:val="16"/>
          <w:lang w:val="en-US"/>
        </w:rPr>
        <w:t>&gt;</w:t>
      </w:r>
    </w:p>
    <w:p w:rsidR="0070205F" w:rsidRPr="0070205F" w:rsidRDefault="0070205F" w:rsidP="0070205F">
      <w:pPr>
        <w:shd w:val="clear" w:color="auto" w:fill="FFFFFF"/>
        <w:spacing w:line="240" w:lineRule="auto"/>
        <w:rPr>
          <w:rFonts w:ascii="Courier New" w:eastAsia="Times New Roman" w:hAnsi="Courier New" w:cs="Courier New"/>
          <w:color w:val="804000"/>
          <w:sz w:val="16"/>
          <w:szCs w:val="16"/>
          <w:lang w:val="en-US"/>
        </w:rPr>
      </w:pPr>
      <w:r w:rsidRPr="0070205F">
        <w:rPr>
          <w:rFonts w:ascii="Courier New" w:eastAsia="Times New Roman" w:hAnsi="Courier New" w:cs="Courier New"/>
          <w:color w:val="804000"/>
          <w:sz w:val="16"/>
          <w:szCs w:val="16"/>
          <w:lang w:val="en-US"/>
        </w:rPr>
        <w:t>#include &lt;</w:t>
      </w:r>
      <w:proofErr w:type="spellStart"/>
      <w:r w:rsidRPr="0070205F">
        <w:rPr>
          <w:rFonts w:ascii="Courier New" w:eastAsia="Times New Roman" w:hAnsi="Courier New" w:cs="Courier New"/>
          <w:color w:val="804000"/>
          <w:sz w:val="16"/>
          <w:szCs w:val="16"/>
          <w:lang w:val="en-US"/>
        </w:rPr>
        <w:t>math.h</w:t>
      </w:r>
      <w:proofErr w:type="spellEnd"/>
      <w:r w:rsidRPr="0070205F">
        <w:rPr>
          <w:rFonts w:ascii="Courier New" w:eastAsia="Times New Roman" w:hAnsi="Courier New" w:cs="Courier New"/>
          <w:color w:val="804000"/>
          <w:sz w:val="16"/>
          <w:szCs w:val="16"/>
          <w:lang w:val="en-US"/>
        </w:rPr>
        <w:t>&gt;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main</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argc</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char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argv</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result</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xml:space="preserve">/* The following tests the </w:t>
      </w:r>
      <w:proofErr w:type="spellStart"/>
      <w:r w:rsidRPr="0070205F">
        <w:rPr>
          <w:rFonts w:ascii="Courier New" w:eastAsia="Times New Roman" w:hAnsi="Courier New" w:cs="Courier New"/>
          <w:color w:val="008000"/>
          <w:sz w:val="16"/>
          <w:szCs w:val="16"/>
          <w:lang w:val="en-US"/>
        </w:rPr>
        <w:t>PrintPoly</w:t>
      </w:r>
      <w:proofErr w:type="spellEnd"/>
      <w:r w:rsidRPr="0070205F">
        <w:rPr>
          <w:rFonts w:ascii="Courier New" w:eastAsia="Times New Roman" w:hAnsi="Courier New" w:cs="Courier New"/>
          <w:color w:val="008000"/>
          <w:sz w:val="16"/>
          <w:szCs w:val="16"/>
          <w:lang w:val="en-US"/>
        </w:rPr>
        <w:t xml:space="preserve"> function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 xml:space="preserve">"Tests for the </w:t>
      </w:r>
      <w:proofErr w:type="spellStart"/>
      <w:r w:rsidRPr="0070205F">
        <w:rPr>
          <w:rFonts w:ascii="Courier New" w:eastAsia="Times New Roman" w:hAnsi="Courier New" w:cs="Courier New"/>
          <w:color w:val="808080"/>
          <w:sz w:val="16"/>
          <w:szCs w:val="16"/>
          <w:lang w:val="en-US"/>
        </w:rPr>
        <w:t>printPoly</w:t>
      </w:r>
      <w:proofErr w:type="spellEnd"/>
      <w:r w:rsidRPr="0070205F">
        <w:rPr>
          <w:rFonts w:ascii="Courier New" w:eastAsia="Times New Roman" w:hAnsi="Courier New" w:cs="Courier New"/>
          <w:color w:val="808080"/>
          <w:sz w:val="16"/>
          <w:szCs w:val="16"/>
          <w:lang w:val="en-US"/>
        </w:rPr>
        <w:t xml:space="preserve"> function\n"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1: { 0, 0, 0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2: { 1, 0, 0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3: { 0, 1, 0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4: { 0, 0, 1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lastRenderedPageBreak/>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5: { -1, 0, 0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6: { 0, -1, 0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7: { 0, 0, -1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8: { -12, 0.0, -10.65, -1, 0, -89.25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10.65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89.25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9: { 12, 0.0, -10.65, -1, 0, -89.25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10.65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89.25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10: { 0.0, 0.0, -10.65, -1, 0, -89.25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10.65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89.25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11: { 0.0, 0.0, -10.65, 0, -1, 0.0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10.65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"\n\n---------------------------------------------\n"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 xml:space="preserve">"Tests for the </w:t>
      </w:r>
      <w:proofErr w:type="spellStart"/>
      <w:r w:rsidRPr="0070205F">
        <w:rPr>
          <w:rFonts w:ascii="Courier New" w:eastAsia="Times New Roman" w:hAnsi="Courier New" w:cs="Courier New"/>
          <w:color w:val="808080"/>
          <w:sz w:val="16"/>
          <w:szCs w:val="16"/>
          <w:lang w:val="en-US"/>
        </w:rPr>
        <w:t>EvalPoly</w:t>
      </w:r>
      <w:proofErr w:type="spellEnd"/>
      <w:r w:rsidRPr="0070205F">
        <w:rPr>
          <w:rFonts w:ascii="Courier New" w:eastAsia="Times New Roman" w:hAnsi="Courier New" w:cs="Courier New"/>
          <w:color w:val="808080"/>
          <w:sz w:val="16"/>
          <w:szCs w:val="16"/>
          <w:lang w:val="en-US"/>
        </w:rPr>
        <w:t xml:space="preserve"> function\n"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1:\n"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"p(%d) =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result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EvalPoly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lastRenderedPageBreak/>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"Evaluated to %3.2f\n"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result</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2:\n"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"p(%d) =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result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EvalPoly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"Evaluated to %3.2f\n"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result</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3:\n"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"p(%d) =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result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EvalPoly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"Evaluated to %3.2f\n"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result</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4:\n"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"p(%d) =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result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EvalPoly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"Evaluated to %3.2f\n"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result</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5:\n"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7</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"p(%d) =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result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EvalPoly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"Evaluated to %3.2f\n"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result</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"\n\n---------------------------------------------\n"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 xml:space="preserve">"Tests for the </w:t>
      </w:r>
      <w:proofErr w:type="spellStart"/>
      <w:r w:rsidRPr="0070205F">
        <w:rPr>
          <w:rFonts w:ascii="Courier New" w:eastAsia="Times New Roman" w:hAnsi="Courier New" w:cs="Courier New"/>
          <w:color w:val="808080"/>
          <w:sz w:val="16"/>
          <w:szCs w:val="16"/>
          <w:lang w:val="en-US"/>
        </w:rPr>
        <w:t>PolySum</w:t>
      </w:r>
      <w:proofErr w:type="spellEnd"/>
      <w:r w:rsidRPr="0070205F">
        <w:rPr>
          <w:rFonts w:ascii="Courier New" w:eastAsia="Times New Roman" w:hAnsi="Courier New" w:cs="Courier New"/>
          <w:color w:val="808080"/>
          <w:sz w:val="16"/>
          <w:szCs w:val="16"/>
          <w:lang w:val="en-US"/>
        </w:rPr>
        <w:t xml:space="preserve"> function\n"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1: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PolySum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2: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PolySum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3: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lastRenderedPageBreak/>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PolySum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4: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PolySum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5: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6</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6</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6</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PolySum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"\n\n---------------------------------------------\n"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 xml:space="preserve">"Tests for the </w:t>
      </w:r>
      <w:proofErr w:type="spellStart"/>
      <w:r w:rsidRPr="0070205F">
        <w:rPr>
          <w:rFonts w:ascii="Courier New" w:eastAsia="Times New Roman" w:hAnsi="Courier New" w:cs="Courier New"/>
          <w:color w:val="808080"/>
          <w:sz w:val="16"/>
          <w:szCs w:val="16"/>
          <w:lang w:val="en-US"/>
        </w:rPr>
        <w:t>PolyProd</w:t>
      </w:r>
      <w:proofErr w:type="spellEnd"/>
      <w:r w:rsidRPr="0070205F">
        <w:rPr>
          <w:rFonts w:ascii="Courier New" w:eastAsia="Times New Roman" w:hAnsi="Courier New" w:cs="Courier New"/>
          <w:color w:val="808080"/>
          <w:sz w:val="16"/>
          <w:szCs w:val="16"/>
          <w:lang w:val="en-US"/>
        </w:rPr>
        <w:t xml:space="preserve"> function\n"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1: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2: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3: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lastRenderedPageBreak/>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4: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5: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6</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6</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6</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6: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7: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7</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7</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q0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7</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q0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q0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"\n\n---------------------------------------------\n"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 xml:space="preserve">"Tests for the </w:t>
      </w:r>
      <w:proofErr w:type="spellStart"/>
      <w:r w:rsidRPr="0070205F">
        <w:rPr>
          <w:rFonts w:ascii="Courier New" w:eastAsia="Times New Roman" w:hAnsi="Courier New" w:cs="Courier New"/>
          <w:color w:val="808080"/>
          <w:sz w:val="16"/>
          <w:szCs w:val="16"/>
          <w:lang w:val="en-US"/>
        </w:rPr>
        <w:t>PolyProdFast</w:t>
      </w:r>
      <w:proofErr w:type="spellEnd"/>
      <w:r w:rsidRPr="0070205F">
        <w:rPr>
          <w:rFonts w:ascii="Courier New" w:eastAsia="Times New Roman" w:hAnsi="Courier New" w:cs="Courier New"/>
          <w:color w:val="808080"/>
          <w:sz w:val="16"/>
          <w:szCs w:val="16"/>
          <w:lang w:val="en-US"/>
        </w:rPr>
        <w:t xml:space="preserve"> function\n"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1: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lastRenderedPageBreak/>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2: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6</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6</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6</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3: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5</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proofErr w:type="spellStart"/>
      <w:r w:rsidRPr="0070205F">
        <w:rPr>
          <w:rFonts w:ascii="Courier New" w:eastAsia="Times New Roman" w:hAnsi="Courier New" w:cs="Courier New"/>
          <w:color w:val="808080"/>
          <w:sz w:val="16"/>
          <w:szCs w:val="16"/>
          <w:lang w:val="en-US"/>
        </w:rPr>
        <w:t>nCase</w:t>
      </w:r>
      <w:proofErr w:type="spellEnd"/>
      <w:r w:rsidRPr="0070205F">
        <w:rPr>
          <w:rFonts w:ascii="Courier New" w:eastAsia="Times New Roman" w:hAnsi="Courier New" w:cs="Courier New"/>
          <w:color w:val="808080"/>
          <w:sz w:val="16"/>
          <w:szCs w:val="16"/>
          <w:lang w:val="en-US"/>
        </w:rPr>
        <w:t xml:space="preserve"> 4: \n"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7</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7</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7</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3</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"p + q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15</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r3</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r3</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return</w:t>
      </w:r>
      <w:r w:rsidRPr="0070205F">
        <w:rPr>
          <w:rFonts w:ascii="Courier New" w:eastAsia="Times New Roman" w:hAnsi="Courier New" w:cs="Courier New"/>
          <w:color w:val="000000"/>
          <w:sz w:val="16"/>
          <w:szCs w:val="16"/>
          <w:lang w:val="en-US"/>
        </w:rPr>
        <w:t xml:space="preserve"> EXIT_SUCCESS</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8000FF"/>
          <w:sz w:val="16"/>
          <w:szCs w:val="16"/>
          <w:lang w:val="en-US"/>
        </w:rPr>
        <w:t>void</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coefficient</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bool</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firstPrinted</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false</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coefficient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Need to print part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coefficient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Add correct algebraic sign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firstPrinted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coefficient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else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firstPrinted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lastRenderedPageBreak/>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 +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Print coefficient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fabs</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coefficient</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"%g"</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firstPrinted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coefficient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fabs</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coefficient</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only need to consider algebraic sign on first coefficient a0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firstPrinted</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true</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Add exponent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&gt;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&gt;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&amp;&amp;</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firstPrinted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&amp;&amp;</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coefficient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"x"</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&gt;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"^%d"</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firstPrinted</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true</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printf</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808080"/>
          <w:sz w:val="16"/>
          <w:szCs w:val="16"/>
          <w:lang w:val="en-US"/>
        </w:rPr>
        <w:t>"\n"</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EvalPoly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x</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result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bool</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firstUsed</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false</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n </w:t>
      </w:r>
      <w:r w:rsidRPr="0070205F">
        <w:rPr>
          <w:rFonts w:ascii="Courier New" w:eastAsia="Times New Roman" w:hAnsi="Courier New" w:cs="Courier New"/>
          <w:b/>
          <w:bCs/>
          <w:color w:val="000080"/>
          <w:sz w:val="16"/>
          <w:szCs w:val="16"/>
          <w:lang w:val="en-US"/>
        </w:rPr>
        <w:t>&gt;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&gt;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Set result to first coefficient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firstUsed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result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firstUsed</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true</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xml:space="preserve">/* calculate via </w:t>
      </w:r>
      <w:proofErr w:type="spellStart"/>
      <w:r w:rsidRPr="0070205F">
        <w:rPr>
          <w:rFonts w:ascii="Courier New" w:eastAsia="Times New Roman" w:hAnsi="Courier New" w:cs="Courier New"/>
          <w:color w:val="008000"/>
          <w:sz w:val="16"/>
          <w:szCs w:val="16"/>
          <w:lang w:val="en-US"/>
        </w:rPr>
        <w:t>horner</w:t>
      </w:r>
      <w:proofErr w:type="spellEnd"/>
      <w:r w:rsidRPr="0070205F">
        <w:rPr>
          <w:rFonts w:ascii="Courier New" w:eastAsia="Times New Roman" w:hAnsi="Courier New" w:cs="Courier New"/>
          <w:color w:val="008000"/>
          <w:sz w:val="16"/>
          <w:szCs w:val="16"/>
          <w:lang w:val="en-US"/>
        </w:rPr>
        <w:t xml:space="preserve"> schema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result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x</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result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return</w:t>
      </w:r>
      <w:r w:rsidRPr="0070205F">
        <w:rPr>
          <w:rFonts w:ascii="Courier New" w:eastAsia="Times New Roman" w:hAnsi="Courier New" w:cs="Courier New"/>
          <w:color w:val="000000"/>
          <w:sz w:val="16"/>
          <w:szCs w:val="16"/>
          <w:lang w:val="en-US"/>
        </w:rPr>
        <w:t xml:space="preserve"> result</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PolySum</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pval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qval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border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grade</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Even result is 0 still valid grade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grade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Border is array with highest grade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border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np </w:t>
      </w:r>
      <w:r w:rsidRPr="0070205F">
        <w:rPr>
          <w:rFonts w:ascii="Courier New" w:eastAsia="Times New Roman" w:hAnsi="Courier New" w:cs="Courier New"/>
          <w:b/>
          <w:bCs/>
          <w:color w:val="000080"/>
          <w:sz w:val="16"/>
          <w:szCs w:val="16"/>
          <w:lang w:val="en-US"/>
        </w:rPr>
        <w:t>&gt;</w:t>
      </w:r>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np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border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consider array borders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pval</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np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qval</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set sum on result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pval</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qval</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xml:space="preserve">/* Increase grade if no a0 and value on index </w:t>
      </w:r>
      <w:proofErr w:type="spellStart"/>
      <w:r w:rsidRPr="0070205F">
        <w:rPr>
          <w:rFonts w:ascii="Courier New" w:eastAsia="Times New Roman" w:hAnsi="Courier New" w:cs="Courier New"/>
          <w:color w:val="008000"/>
          <w:sz w:val="16"/>
          <w:szCs w:val="16"/>
          <w:lang w:val="en-US"/>
        </w:rPr>
        <w:t>i</w:t>
      </w:r>
      <w:proofErr w:type="spellEnd"/>
      <w:r w:rsidRPr="0070205F">
        <w:rPr>
          <w:rFonts w:ascii="Courier New" w:eastAsia="Times New Roman" w:hAnsi="Courier New" w:cs="Courier New"/>
          <w:color w:val="008000"/>
          <w:sz w:val="16"/>
          <w:szCs w:val="16"/>
          <w:lang w:val="en-US"/>
        </w:rPr>
        <w:t xml:space="preserve"> != 0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grade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return</w:t>
      </w:r>
      <w:r w:rsidRPr="0070205F">
        <w:rPr>
          <w:rFonts w:ascii="Courier New" w:eastAsia="Times New Roman" w:hAnsi="Courier New" w:cs="Courier New"/>
          <w:color w:val="000000"/>
          <w:sz w:val="16"/>
          <w:szCs w:val="16"/>
          <w:lang w:val="en-US"/>
        </w:rPr>
        <w:t xml:space="preserve"> grade</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r1Grade</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r1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r1Grade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PolyMultiply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np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r w:rsidRPr="0070205F">
        <w:rPr>
          <w:rFonts w:ascii="Courier New" w:eastAsia="Times New Roman" w:hAnsi="Courier New" w:cs="Courier New"/>
          <w:color w:val="000000"/>
          <w:sz w:val="16"/>
          <w:szCs w:val="16"/>
          <w:lang w:val="en-US"/>
        </w:rPr>
        <w:t>r1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rPr>
      </w:pPr>
      <w:r w:rsidRPr="0070205F">
        <w:rPr>
          <w:rFonts w:ascii="Courier New" w:eastAsia="Times New Roman" w:hAnsi="Courier New" w:cs="Courier New"/>
          <w:color w:val="000000"/>
          <w:sz w:val="16"/>
          <w:szCs w:val="16"/>
          <w:lang w:val="en-US"/>
        </w:rPr>
        <w:lastRenderedPageBreak/>
        <w:t xml:space="preserve">        </w:t>
      </w:r>
      <w:proofErr w:type="spellStart"/>
      <w:r w:rsidRPr="0070205F">
        <w:rPr>
          <w:rFonts w:ascii="Courier New" w:eastAsia="Times New Roman" w:hAnsi="Courier New" w:cs="Courier New"/>
          <w:color w:val="000000"/>
          <w:sz w:val="16"/>
          <w:szCs w:val="16"/>
        </w:rPr>
        <w:t>rGrade</w:t>
      </w:r>
      <w:proofErr w:type="spellEnd"/>
      <w:r w:rsidRPr="0070205F">
        <w:rPr>
          <w:rFonts w:ascii="Courier New" w:eastAsia="Times New Roman" w:hAnsi="Courier New" w:cs="Courier New"/>
          <w:color w:val="000000"/>
          <w:sz w:val="16"/>
          <w:szCs w:val="16"/>
        </w:rPr>
        <w:t xml:space="preserve"> </w:t>
      </w:r>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PolySum</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r1Grade</w:t>
      </w:r>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r1</w:t>
      </w:r>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rGrade</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r</w:t>
      </w:r>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r</w:t>
      </w:r>
      <w:r w:rsidRPr="0070205F">
        <w:rPr>
          <w:rFonts w:ascii="Courier New" w:eastAsia="Times New Roman" w:hAnsi="Courier New" w:cs="Courier New"/>
          <w:b/>
          <w:bCs/>
          <w:color w:val="000080"/>
          <w:sz w:val="16"/>
          <w:szCs w:val="16"/>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return</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grml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grmh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gSum</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rml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rmh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rlInv</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rhInv</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rSum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100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np and nq are grade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np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half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grml</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PolySum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p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rml</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grmh</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PolySum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q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rmh</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n </w:t>
      </w:r>
      <w:r w:rsidRPr="0070205F">
        <w:rPr>
          <w:rFonts w:ascii="Courier New" w:eastAsia="Times New Roman" w:hAnsi="Courier New" w:cs="Courier New"/>
          <w:b/>
          <w:bCs/>
          <w:color w:val="000080"/>
          <w:sz w:val="16"/>
          <w:szCs w:val="16"/>
          <w:lang w:val="en-US"/>
        </w:rPr>
        <w:t>&gt;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4</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grl</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rl</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grh</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p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q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rh</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grm</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PolyProdFast</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grml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rml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grmh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rmh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rm</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else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grl</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q</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rl</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grh</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p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q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half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rh</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grm</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PolyProd</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grml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rml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grmh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rmh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rm</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PolyMultiply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rlInv</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PolyMultiply</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&amp;</w:t>
      </w:r>
      <w:proofErr w:type="spellStart"/>
      <w:r w:rsidRPr="0070205F">
        <w:rPr>
          <w:rFonts w:ascii="Courier New" w:eastAsia="Times New Roman" w:hAnsi="Courier New" w:cs="Courier New"/>
          <w:color w:val="000000"/>
          <w:sz w:val="16"/>
          <w:szCs w:val="16"/>
          <w:lang w:val="en-US"/>
        </w:rPr>
        <w:t>rhInv</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rPr>
        <w:t>gSum</w:t>
      </w:r>
      <w:proofErr w:type="spellEnd"/>
      <w:r w:rsidRPr="0070205F">
        <w:rPr>
          <w:rFonts w:ascii="Courier New" w:eastAsia="Times New Roman" w:hAnsi="Courier New" w:cs="Courier New"/>
          <w:color w:val="000000"/>
          <w:sz w:val="16"/>
          <w:szCs w:val="16"/>
        </w:rPr>
        <w:t xml:space="preserve"> </w:t>
      </w:r>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PolySum</w:t>
      </w:r>
      <w:proofErr w:type="spellEnd"/>
      <w:r w:rsidRPr="0070205F">
        <w:rPr>
          <w:rFonts w:ascii="Courier New" w:eastAsia="Times New Roman" w:hAnsi="Courier New" w:cs="Courier New"/>
          <w:b/>
          <w:bCs/>
          <w:color w:val="000080"/>
          <w:sz w:val="16"/>
          <w:szCs w:val="16"/>
        </w:rPr>
        <w:t>(</w:t>
      </w:r>
      <w:proofErr w:type="spellStart"/>
      <w:r w:rsidRPr="0070205F">
        <w:rPr>
          <w:rFonts w:ascii="Courier New" w:eastAsia="Times New Roman" w:hAnsi="Courier New" w:cs="Courier New"/>
          <w:color w:val="000000"/>
          <w:sz w:val="16"/>
          <w:szCs w:val="16"/>
        </w:rPr>
        <w:t>grl</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rlInv</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grh</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rhInv</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r w:rsidRPr="0070205F">
        <w:rPr>
          <w:rFonts w:ascii="Courier New" w:eastAsia="Times New Roman" w:hAnsi="Courier New" w:cs="Courier New"/>
          <w:b/>
          <w:bCs/>
          <w:color w:val="000080"/>
          <w:sz w:val="16"/>
          <w:szCs w:val="16"/>
        </w:rPr>
        <w:t>&amp;</w:t>
      </w:r>
      <w:proofErr w:type="spellStart"/>
      <w:r w:rsidRPr="0070205F">
        <w:rPr>
          <w:rFonts w:ascii="Courier New" w:eastAsia="Times New Roman" w:hAnsi="Courier New" w:cs="Courier New"/>
          <w:color w:val="000000"/>
          <w:sz w:val="16"/>
          <w:szCs w:val="16"/>
        </w:rPr>
        <w:t>rSum</w:t>
      </w:r>
      <w:proofErr w:type="spellEnd"/>
      <w:r w:rsidRPr="0070205F">
        <w:rPr>
          <w:rFonts w:ascii="Courier New" w:eastAsia="Times New Roman" w:hAnsi="Courier New" w:cs="Courier New"/>
          <w:b/>
          <w:bCs/>
          <w:color w:val="000080"/>
          <w:sz w:val="16"/>
          <w:szCs w:val="16"/>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rPr>
      </w:pP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gSum</w:t>
      </w:r>
      <w:proofErr w:type="spellEnd"/>
      <w:r w:rsidRPr="0070205F">
        <w:rPr>
          <w:rFonts w:ascii="Courier New" w:eastAsia="Times New Roman" w:hAnsi="Courier New" w:cs="Courier New"/>
          <w:color w:val="000000"/>
          <w:sz w:val="16"/>
          <w:szCs w:val="16"/>
        </w:rPr>
        <w:t xml:space="preserve"> </w:t>
      </w:r>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PolySum</w:t>
      </w:r>
      <w:proofErr w:type="spellEnd"/>
      <w:r w:rsidRPr="0070205F">
        <w:rPr>
          <w:rFonts w:ascii="Courier New" w:eastAsia="Times New Roman" w:hAnsi="Courier New" w:cs="Courier New"/>
          <w:b/>
          <w:bCs/>
          <w:color w:val="000080"/>
          <w:sz w:val="16"/>
          <w:szCs w:val="16"/>
        </w:rPr>
        <w:t>(</w:t>
      </w:r>
      <w:proofErr w:type="spellStart"/>
      <w:r w:rsidRPr="0070205F">
        <w:rPr>
          <w:rFonts w:ascii="Courier New" w:eastAsia="Times New Roman" w:hAnsi="Courier New" w:cs="Courier New"/>
          <w:color w:val="000000"/>
          <w:sz w:val="16"/>
          <w:szCs w:val="16"/>
        </w:rPr>
        <w:t>gSum</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rSum</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grm</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proofErr w:type="spellStart"/>
      <w:r w:rsidRPr="0070205F">
        <w:rPr>
          <w:rFonts w:ascii="Courier New" w:eastAsia="Times New Roman" w:hAnsi="Courier New" w:cs="Courier New"/>
          <w:color w:val="000000"/>
          <w:sz w:val="16"/>
          <w:szCs w:val="16"/>
        </w:rPr>
        <w:t>rm</w:t>
      </w:r>
      <w:proofErr w:type="spellEnd"/>
      <w:r w:rsidRPr="0070205F">
        <w:rPr>
          <w:rFonts w:ascii="Courier New" w:eastAsia="Times New Roman" w:hAnsi="Courier New" w:cs="Courier New"/>
          <w:b/>
          <w:bCs/>
          <w:color w:val="000080"/>
          <w:sz w:val="16"/>
          <w:szCs w:val="16"/>
        </w:rPr>
        <w:t>,</w:t>
      </w:r>
      <w:r w:rsidRPr="0070205F">
        <w:rPr>
          <w:rFonts w:ascii="Courier New" w:eastAsia="Times New Roman" w:hAnsi="Courier New" w:cs="Courier New"/>
          <w:color w:val="000000"/>
          <w:sz w:val="16"/>
          <w:szCs w:val="16"/>
        </w:rPr>
        <w:t xml:space="preserve"> </w:t>
      </w:r>
      <w:r w:rsidRPr="0070205F">
        <w:rPr>
          <w:rFonts w:ascii="Courier New" w:eastAsia="Times New Roman" w:hAnsi="Courier New" w:cs="Courier New"/>
          <w:b/>
          <w:bCs/>
          <w:color w:val="000080"/>
          <w:sz w:val="16"/>
          <w:szCs w:val="16"/>
        </w:rPr>
        <w:t>&amp;</w:t>
      </w:r>
      <w:proofErr w:type="spellStart"/>
      <w:r w:rsidRPr="0070205F">
        <w:rPr>
          <w:rFonts w:ascii="Courier New" w:eastAsia="Times New Roman" w:hAnsi="Courier New" w:cs="Courier New"/>
          <w:color w:val="000000"/>
          <w:sz w:val="16"/>
          <w:szCs w:val="16"/>
        </w:rPr>
        <w:t>rSum</w:t>
      </w:r>
      <w:proofErr w:type="spellEnd"/>
      <w:r w:rsidRPr="0070205F">
        <w:rPr>
          <w:rFonts w:ascii="Courier New" w:eastAsia="Times New Roman" w:hAnsi="Courier New" w:cs="Courier New"/>
          <w:b/>
          <w:bCs/>
          <w:color w:val="000080"/>
          <w:sz w:val="16"/>
          <w:szCs w:val="16"/>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rPr>
        <w:t xml:space="preserve">    </w:t>
      </w:r>
      <w:r w:rsidRPr="0070205F">
        <w:rPr>
          <w:rFonts w:ascii="Courier New" w:eastAsia="Times New Roman" w:hAnsi="Courier New" w:cs="Courier New"/>
          <w:color w:val="008000"/>
          <w:sz w:val="16"/>
          <w:szCs w:val="16"/>
          <w:lang w:val="en-US"/>
        </w:rPr>
        <w:t xml:space="preserve">/* </w:t>
      </w:r>
      <w:proofErr w:type="spellStart"/>
      <w:r w:rsidRPr="0070205F">
        <w:rPr>
          <w:rFonts w:ascii="Courier New" w:eastAsia="Times New Roman" w:hAnsi="Courier New" w:cs="Courier New"/>
          <w:color w:val="008000"/>
          <w:sz w:val="16"/>
          <w:szCs w:val="16"/>
          <w:lang w:val="en-US"/>
        </w:rPr>
        <w:t>Init</w:t>
      </w:r>
      <w:proofErr w:type="spellEnd"/>
      <w:r w:rsidRPr="0070205F">
        <w:rPr>
          <w:rFonts w:ascii="Courier New" w:eastAsia="Times New Roman" w:hAnsi="Courier New" w:cs="Courier New"/>
          <w:color w:val="008000"/>
          <w:sz w:val="16"/>
          <w:szCs w:val="16"/>
          <w:lang w:val="en-US"/>
        </w:rPr>
        <w:t xml:space="preserve"> the result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Set the result on the proper index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grl</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rl</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gSum</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rSum</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grh</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rh</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return</w:t>
      </w:r>
      <w:r w:rsidRPr="0070205F">
        <w:rPr>
          <w:rFonts w:ascii="Courier New" w:eastAsia="Times New Roman" w:hAnsi="Courier New" w:cs="Courier New"/>
          <w:color w:val="000000"/>
          <w:sz w:val="16"/>
          <w:szCs w:val="16"/>
          <w:lang w:val="en-US"/>
        </w:rPr>
        <w:t xml:space="preserve"> n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2</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PolySplit</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low</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high</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j</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j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low</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high</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j</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j</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return</w:t>
      </w:r>
      <w:r w:rsidRPr="0070205F">
        <w:rPr>
          <w:rFonts w:ascii="Courier New" w:eastAsia="Times New Roman" w:hAnsi="Courier New" w:cs="Courier New"/>
          <w:color w:val="000000"/>
          <w:sz w:val="16"/>
          <w:szCs w:val="16"/>
          <w:lang w:val="en-US"/>
        </w:rPr>
        <w:t xml:space="preserve"> j</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PolyMultiply</w:t>
      </w:r>
      <w:proofErr w:type="spellEnd"/>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grade</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polyPart</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8000FF"/>
          <w:sz w:val="16"/>
          <w:szCs w:val="16"/>
          <w:lang w:val="en-US"/>
        </w:rPr>
        <w:t>double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8000FF"/>
          <w:sz w:val="16"/>
          <w:szCs w:val="16"/>
          <w:lang w:val="en-US"/>
        </w:rPr>
        <w:t>int</w:t>
      </w:r>
      <w:proofErr w:type="spellEnd"/>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rOldGrade</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j</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rOldGrade</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if</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n </w:t>
      </w:r>
      <w:r w:rsidRPr="0070205F">
        <w:rPr>
          <w:rFonts w:ascii="Courier New" w:eastAsia="Times New Roman" w:hAnsi="Courier New" w:cs="Courier New"/>
          <w:b/>
          <w:bCs/>
          <w:color w:val="000080"/>
          <w:sz w:val="16"/>
          <w:szCs w:val="16"/>
          <w:lang w:val="en-US"/>
        </w:rPr>
        <w:t>&gt;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for</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n</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grade</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j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rOldGrade</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1</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8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Need to fill space between parts with 0</w:t>
      </w:r>
    </w:p>
    <w:p w:rsidR="0070205F" w:rsidRPr="0070205F" w:rsidRDefault="0070205F" w:rsidP="0070205F">
      <w:pPr>
        <w:shd w:val="clear" w:color="auto" w:fill="FFFFFF"/>
        <w:spacing w:line="240" w:lineRule="auto"/>
        <w:rPr>
          <w:rFonts w:ascii="Courier New" w:eastAsia="Times New Roman" w:hAnsi="Courier New" w:cs="Courier New"/>
          <w:color w:val="008000"/>
          <w:sz w:val="16"/>
          <w:szCs w:val="16"/>
          <w:lang w:val="en-US"/>
        </w:rPr>
      </w:pPr>
      <w:r w:rsidRPr="0070205F">
        <w:rPr>
          <w:rFonts w:ascii="Courier New" w:eastAsia="Times New Roman" w:hAnsi="Courier New" w:cs="Courier New"/>
          <w:color w:val="008000"/>
          <w:sz w:val="16"/>
          <w:szCs w:val="16"/>
          <w:lang w:val="en-US"/>
        </w:rPr>
        <w:t xml:space="preserve">             * E.g.: x^4 + 4x^5</w:t>
      </w:r>
    </w:p>
    <w:p w:rsidR="0070205F" w:rsidRPr="0070205F" w:rsidRDefault="0070205F" w:rsidP="0070205F">
      <w:pPr>
        <w:shd w:val="clear" w:color="auto" w:fill="FFFFFF"/>
        <w:spacing w:line="240" w:lineRule="auto"/>
        <w:rPr>
          <w:rFonts w:ascii="Courier New" w:eastAsia="Times New Roman" w:hAnsi="Courier New" w:cs="Courier New"/>
          <w:color w:val="008000"/>
          <w:sz w:val="16"/>
          <w:szCs w:val="16"/>
          <w:lang w:val="en-US"/>
        </w:rPr>
      </w:pPr>
      <w:r w:rsidRPr="0070205F">
        <w:rPr>
          <w:rFonts w:ascii="Courier New" w:eastAsia="Times New Roman" w:hAnsi="Courier New" w:cs="Courier New"/>
          <w:color w:val="008000"/>
          <w:sz w:val="16"/>
          <w:szCs w:val="16"/>
          <w:lang w:val="en-US"/>
        </w:rPr>
        <w:t xml:space="preserve">             * Therefore -&gt; 0x^0, 0x^1, 0x^2, 0x^3 need to be set to 0</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8000"/>
          <w:sz w:val="16"/>
          <w:szCs w:val="16"/>
          <w:lang w:val="en-US"/>
        </w:rPr>
        <w:t xml:space="preserv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while</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j </w:t>
      </w:r>
      <w:r w:rsidRPr="0070205F">
        <w:rPr>
          <w:rFonts w:ascii="Courier New" w:eastAsia="Times New Roman" w:hAnsi="Courier New" w:cs="Courier New"/>
          <w:b/>
          <w:bCs/>
          <w:color w:val="000080"/>
          <w:sz w:val="16"/>
          <w:szCs w:val="16"/>
          <w:lang w:val="en-US"/>
        </w:rPr>
        <w:t>&lt;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j</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FF8000"/>
          <w:sz w:val="16"/>
          <w:szCs w:val="16"/>
          <w:lang w:val="en-US"/>
        </w:rPr>
        <w:t>0</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j</w:t>
      </w:r>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lastRenderedPageBreak/>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while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rOldGrade</w:t>
      </w:r>
      <w:proofErr w:type="spellEnd"/>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r</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p</w:t>
      </w:r>
      <w:r w:rsidRPr="0070205F">
        <w:rPr>
          <w:rFonts w:ascii="Courier New" w:eastAsia="Times New Roman" w:hAnsi="Courier New" w:cs="Courier New"/>
          <w:b/>
          <w:bCs/>
          <w:color w:val="000080"/>
          <w:sz w:val="16"/>
          <w:szCs w:val="16"/>
          <w:lang w:val="en-US"/>
        </w:rPr>
        <w:t>[</w:t>
      </w:r>
      <w:proofErr w:type="spellStart"/>
      <w:r w:rsidRPr="0070205F">
        <w:rPr>
          <w:rFonts w:ascii="Courier New" w:eastAsia="Times New Roman" w:hAnsi="Courier New" w:cs="Courier New"/>
          <w:color w:val="000000"/>
          <w:sz w:val="16"/>
          <w:szCs w:val="16"/>
          <w:lang w:val="en-US"/>
        </w:rPr>
        <w:t>i</w:t>
      </w:r>
      <w:proofErr w:type="spellEnd"/>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polyPart</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for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80"/>
          <w:sz w:val="16"/>
          <w:szCs w:val="16"/>
          <w:lang w:val="en-US"/>
        </w:rPr>
        <w:t>}</w:t>
      </w: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color w:val="008000"/>
          <w:sz w:val="16"/>
          <w:szCs w:val="16"/>
          <w:lang w:val="en-US"/>
        </w:rPr>
        <w:t>/* if */</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color w:val="000000"/>
          <w:sz w:val="16"/>
          <w:szCs w:val="16"/>
          <w:lang w:val="en-US"/>
        </w:rPr>
        <w:t xml:space="preserve">    </w:t>
      </w:r>
      <w:r w:rsidRPr="0070205F">
        <w:rPr>
          <w:rFonts w:ascii="Courier New" w:eastAsia="Times New Roman" w:hAnsi="Courier New" w:cs="Courier New"/>
          <w:b/>
          <w:bCs/>
          <w:color w:val="0000FF"/>
          <w:sz w:val="16"/>
          <w:szCs w:val="16"/>
          <w:lang w:val="en-US"/>
        </w:rPr>
        <w:t>return</w:t>
      </w:r>
      <w:r w:rsidRPr="0070205F">
        <w:rPr>
          <w:rFonts w:ascii="Courier New" w:eastAsia="Times New Roman" w:hAnsi="Courier New" w:cs="Courier New"/>
          <w:color w:val="000000"/>
          <w:sz w:val="16"/>
          <w:szCs w:val="16"/>
          <w:lang w:val="en-US"/>
        </w:rPr>
        <w:t xml:space="preserve"> </w:t>
      </w:r>
      <w:proofErr w:type="spellStart"/>
      <w:r w:rsidRPr="0070205F">
        <w:rPr>
          <w:rFonts w:ascii="Courier New" w:eastAsia="Times New Roman" w:hAnsi="Courier New" w:cs="Courier New"/>
          <w:color w:val="000000"/>
          <w:sz w:val="16"/>
          <w:szCs w:val="16"/>
          <w:lang w:val="en-US"/>
        </w:rPr>
        <w:t>rGrade</w:t>
      </w:r>
      <w:proofErr w:type="spellEnd"/>
      <w:r w:rsidRPr="0070205F">
        <w:rPr>
          <w:rFonts w:ascii="Courier New" w:eastAsia="Times New Roman" w:hAnsi="Courier New" w:cs="Courier New"/>
          <w:b/>
          <w:bCs/>
          <w:color w:val="000080"/>
          <w:sz w:val="16"/>
          <w:szCs w:val="16"/>
          <w:lang w:val="en-US"/>
        </w:rPr>
        <w:t>;</w:t>
      </w:r>
    </w:p>
    <w:p w:rsidR="0070205F" w:rsidRPr="0070205F" w:rsidRDefault="0070205F" w:rsidP="0070205F">
      <w:pPr>
        <w:shd w:val="clear" w:color="auto" w:fill="FFFFFF"/>
        <w:spacing w:line="240" w:lineRule="auto"/>
        <w:rPr>
          <w:rFonts w:ascii="Courier New" w:eastAsia="Times New Roman" w:hAnsi="Courier New" w:cs="Courier New"/>
          <w:color w:val="000000"/>
          <w:sz w:val="16"/>
          <w:szCs w:val="16"/>
          <w:lang w:val="en-US"/>
        </w:rPr>
      </w:pPr>
      <w:r w:rsidRPr="0070205F">
        <w:rPr>
          <w:rFonts w:ascii="Courier New" w:eastAsia="Times New Roman" w:hAnsi="Courier New" w:cs="Courier New"/>
          <w:b/>
          <w:bCs/>
          <w:color w:val="000080"/>
          <w:sz w:val="16"/>
          <w:szCs w:val="16"/>
          <w:lang w:val="en-US"/>
        </w:rPr>
        <w:t>}</w:t>
      </w:r>
    </w:p>
    <w:p w:rsidR="00BD3D53" w:rsidRDefault="00BD3D53" w:rsidP="00BD3D53">
      <w:pPr>
        <w:rPr>
          <w:ins w:id="88" w:author="Thomas Herzog" w:date="2014-10-08T21:14:00Z"/>
        </w:rPr>
      </w:pPr>
    </w:p>
    <w:p w:rsidR="00270081" w:rsidRDefault="00270081">
      <w:pPr>
        <w:pStyle w:val="Heading3"/>
        <w:rPr>
          <w:ins w:id="89" w:author="Thomas Herzog" w:date="2014-10-08T21:14:00Z"/>
        </w:rPr>
        <w:pPrChange w:id="90" w:author="Thomas Herzog" w:date="2014-10-08T21:14:00Z">
          <w:pPr/>
        </w:pPrChange>
      </w:pPr>
      <w:proofErr w:type="spellStart"/>
      <w:ins w:id="91" w:author="Thomas Herzog" w:date="2014-10-08T21:14:00Z">
        <w:r>
          <w:t>Makefile</w:t>
        </w:r>
        <w:proofErr w:type="spellEnd"/>
      </w:ins>
    </w:p>
    <w:p w:rsidR="00270081" w:rsidRDefault="00270081">
      <w:pPr>
        <w:rPr>
          <w:ins w:id="92" w:author="Thomas Herzog" w:date="2014-10-08T21:28:00Z"/>
        </w:rPr>
      </w:pPr>
      <w:ins w:id="93" w:author="Thomas Herzog" w:date="2014-10-08T21:14:00Z">
        <w:r>
          <w:t xml:space="preserve">Sie Programm </w:t>
        </w:r>
        <w:proofErr w:type="spellStart"/>
        <w:r>
          <w:t>weight</w:t>
        </w:r>
        <w:proofErr w:type="spellEnd"/>
        <w:r>
          <w:t xml:space="preserve">. Da keine besonderen Funktionalitäten vorhanden sind, wird dieselbe </w:t>
        </w:r>
        <w:proofErr w:type="spellStart"/>
        <w:r>
          <w:t>makefile</w:t>
        </w:r>
        <w:proofErr w:type="spellEnd"/>
        <w:r>
          <w:t xml:space="preserve"> verwendet.</w:t>
        </w:r>
      </w:ins>
    </w:p>
    <w:p w:rsidR="00BD3D53" w:rsidRDefault="00BD3D53" w:rsidP="00BD3D53">
      <w:pPr>
        <w:pStyle w:val="Heading2"/>
      </w:pPr>
      <w:r>
        <w:t>Tests</w:t>
      </w:r>
    </w:p>
    <w:p w:rsidR="00BD3D53" w:rsidRDefault="00270081" w:rsidP="00BD3D53">
      <w:ins w:id="94" w:author="Thomas Herzog" w:date="2014-10-08T21:13:00Z">
        <w:r>
          <w:t xml:space="preserve">Folgend sind die Tests des Programms </w:t>
        </w:r>
        <w:proofErr w:type="spellStart"/>
        <w:r>
          <w:t>polynom</w:t>
        </w:r>
        <w:proofErr w:type="spellEnd"/>
        <w:r>
          <w:t xml:space="preserve"> angeführt, welche die verlangten Funktionen testen.</w:t>
        </w:r>
      </w:ins>
    </w:p>
    <w:p w:rsidR="00BD3D53" w:rsidRDefault="00272FF4" w:rsidP="00BD3D53">
      <w:pPr>
        <w:pStyle w:val="Heading3"/>
      </w:pPr>
      <w:proofErr w:type="spellStart"/>
      <w:r>
        <w:t>PrintPoly</w:t>
      </w:r>
      <w:proofErr w:type="spellEnd"/>
    </w:p>
    <w:p w:rsidR="00BD3D53" w:rsidRDefault="00272FF4" w:rsidP="00BD3D53">
      <w:r>
        <w:t xml:space="preserve">Folgend sind die Tests für die Funktion </w:t>
      </w:r>
      <w:proofErr w:type="spellStart"/>
      <w:r>
        <w:t>PrintPoly</w:t>
      </w:r>
      <w:proofErr w:type="spellEnd"/>
      <w:r>
        <w:t xml:space="preserve"> angeführt, welches ein Polynom repräsentiert durch ein Array auf der Konsole ausgibt.</w:t>
      </w:r>
    </w:p>
    <w:p w:rsidR="00272FF4" w:rsidRDefault="00272FF4" w:rsidP="00BD3D53">
      <w:r>
        <w:rPr>
          <w:noProof/>
          <w:lang w:val="en-US"/>
        </w:rPr>
        <w:drawing>
          <wp:inline distT="0" distB="0" distL="0" distR="0" wp14:anchorId="5094295F" wp14:editId="5F040697">
            <wp:extent cx="2973788" cy="4212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nom_printPoly.JPG"/>
                    <pic:cNvPicPr/>
                  </pic:nvPicPr>
                  <pic:blipFill>
                    <a:blip r:embed="rId14">
                      <a:extLst>
                        <a:ext uri="{28A0092B-C50C-407E-A947-70E740481C1C}">
                          <a14:useLocalDpi xmlns:a14="http://schemas.microsoft.com/office/drawing/2010/main" val="0"/>
                        </a:ext>
                      </a:extLst>
                    </a:blip>
                    <a:stretch>
                      <a:fillRect/>
                    </a:stretch>
                  </pic:blipFill>
                  <pic:spPr>
                    <a:xfrm>
                      <a:off x="0" y="0"/>
                      <a:ext cx="2990351" cy="4235728"/>
                    </a:xfrm>
                    <a:prstGeom prst="rect">
                      <a:avLst/>
                    </a:prstGeom>
                  </pic:spPr>
                </pic:pic>
              </a:graphicData>
            </a:graphic>
          </wp:inline>
        </w:drawing>
      </w:r>
    </w:p>
    <w:p w:rsidR="00272FF4" w:rsidRDefault="00272FF4" w:rsidP="00BD3D53">
      <w:pPr>
        <w:rPr>
          <w:ins w:id="95" w:author="Thomas Herzog" w:date="2014-10-08T21:28:00Z"/>
        </w:rPr>
      </w:pPr>
      <w:r>
        <w:t>Hierbei ist zu sehen, dass der erste Polynomwert egal welchen grades und welches Vorzeichen es hat korrekt erkannt und ausgegeben wird. Bei einem Polynom, welches aus lauter 0 besteht wird nichts ausgegeben.</w:t>
      </w:r>
    </w:p>
    <w:p w:rsidR="00BA47EA" w:rsidRDefault="00BA47EA" w:rsidP="00BD3D53">
      <w:pPr>
        <w:rPr>
          <w:ins w:id="96" w:author="Thomas Herzog" w:date="2014-10-08T21:28:00Z"/>
        </w:rPr>
      </w:pPr>
    </w:p>
    <w:p w:rsidR="00BD3D53" w:rsidRDefault="00272FF4" w:rsidP="00BD3D53">
      <w:pPr>
        <w:pStyle w:val="Heading3"/>
      </w:pPr>
      <w:proofErr w:type="spellStart"/>
      <w:r>
        <w:lastRenderedPageBreak/>
        <w:t>EvalPoly</w:t>
      </w:r>
      <w:proofErr w:type="spellEnd"/>
    </w:p>
    <w:p w:rsidR="00272FF4" w:rsidRDefault="00272FF4" w:rsidP="00272FF4">
      <w:r>
        <w:t xml:space="preserve">Folgend sind die Tests für die Funktion </w:t>
      </w:r>
      <w:proofErr w:type="spellStart"/>
      <w:r>
        <w:t>EvalPoly</w:t>
      </w:r>
      <w:proofErr w:type="spellEnd"/>
      <w:r>
        <w:t xml:space="preserve"> angeführt, welche ein Polynom nach x mit dem Horner Schema berechnet.</w:t>
      </w:r>
    </w:p>
    <w:p w:rsidR="00272FF4" w:rsidRDefault="00272FF4" w:rsidP="00272FF4">
      <w:del w:id="97" w:author="Thomas Herzog" w:date="2014-10-08T21:12:00Z">
        <w:r w:rsidDel="00270081">
          <w:rPr>
            <w:noProof/>
            <w:lang w:val="en-US"/>
          </w:rPr>
          <w:drawing>
            <wp:inline distT="0" distB="0" distL="0" distR="0" wp14:anchorId="387DA9F8" wp14:editId="47EE6423">
              <wp:extent cx="3686175" cy="3648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ynom_EvalPoly.JPG"/>
                      <pic:cNvPicPr/>
                    </pic:nvPicPr>
                    <pic:blipFill>
                      <a:blip r:embed="rId15">
                        <a:extLst>
                          <a:ext uri="{28A0092B-C50C-407E-A947-70E740481C1C}">
                            <a14:useLocalDpi xmlns:a14="http://schemas.microsoft.com/office/drawing/2010/main" val="0"/>
                          </a:ext>
                        </a:extLst>
                      </a:blip>
                      <a:stretch>
                        <a:fillRect/>
                      </a:stretch>
                    </pic:blipFill>
                    <pic:spPr>
                      <a:xfrm>
                        <a:off x="0" y="0"/>
                        <a:ext cx="3686175" cy="3648075"/>
                      </a:xfrm>
                      <a:prstGeom prst="rect">
                        <a:avLst/>
                      </a:prstGeom>
                    </pic:spPr>
                  </pic:pic>
                </a:graphicData>
              </a:graphic>
            </wp:inline>
          </w:drawing>
        </w:r>
      </w:del>
      <w:ins w:id="98" w:author="Thomas Herzog" w:date="2014-10-08T21:12:00Z">
        <w:r w:rsidR="00270081">
          <w:rPr>
            <w:noProof/>
            <w:lang w:val="en-US"/>
          </w:rPr>
          <w:drawing>
            <wp:inline distT="0" distB="0" distL="0" distR="0" wp14:anchorId="1F8472C6" wp14:editId="3733EA86">
              <wp:extent cx="2687541" cy="26734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lynom_EvalPoly.JPG"/>
                      <pic:cNvPicPr/>
                    </pic:nvPicPr>
                    <pic:blipFill>
                      <a:blip r:embed="rId16">
                        <a:extLst>
                          <a:ext uri="{28A0092B-C50C-407E-A947-70E740481C1C}">
                            <a14:useLocalDpi xmlns:a14="http://schemas.microsoft.com/office/drawing/2010/main" val="0"/>
                          </a:ext>
                        </a:extLst>
                      </a:blip>
                      <a:stretch>
                        <a:fillRect/>
                      </a:stretch>
                    </pic:blipFill>
                    <pic:spPr>
                      <a:xfrm>
                        <a:off x="0" y="0"/>
                        <a:ext cx="2694619" cy="2680473"/>
                      </a:xfrm>
                      <a:prstGeom prst="rect">
                        <a:avLst/>
                      </a:prstGeom>
                    </pic:spPr>
                  </pic:pic>
                </a:graphicData>
              </a:graphic>
            </wp:inline>
          </w:drawing>
        </w:r>
      </w:ins>
    </w:p>
    <w:p w:rsidR="00272FF4" w:rsidRDefault="00272FF4" w:rsidP="00272FF4">
      <w:r>
        <w:t>Sollte kein Polynom angegeben werde, so wird 0 geliefert.</w:t>
      </w:r>
    </w:p>
    <w:p w:rsidR="00BD3D53" w:rsidRDefault="00272FF4" w:rsidP="00BD3D53">
      <w:pPr>
        <w:rPr>
          <w:ins w:id="99" w:author="Thomas Herzog" w:date="2014-10-08T21:28:00Z"/>
        </w:rPr>
      </w:pPr>
      <w:r>
        <w:t>Ansonsten wird das Polynom mit dem Horner Schema korrekt berechnet.</w:t>
      </w:r>
    </w:p>
    <w:p w:rsidR="00BD3D53" w:rsidRDefault="00272FF4" w:rsidP="00BD3D53">
      <w:pPr>
        <w:pStyle w:val="Heading3"/>
      </w:pPr>
      <w:proofErr w:type="spellStart"/>
      <w:r>
        <w:t>PolySum</w:t>
      </w:r>
      <w:proofErr w:type="spellEnd"/>
    </w:p>
    <w:p w:rsidR="00272FF4" w:rsidRDefault="00272FF4" w:rsidP="00272FF4">
      <w:r>
        <w:t xml:space="preserve">Folgend sind die Tests für die Funktion </w:t>
      </w:r>
      <w:proofErr w:type="spellStart"/>
      <w:r>
        <w:t>PolySum</w:t>
      </w:r>
      <w:proofErr w:type="spellEnd"/>
      <w:r>
        <w:t xml:space="preserve"> angeführt, welche ein zwei Polynome aufsummiert.</w:t>
      </w:r>
    </w:p>
    <w:p w:rsidR="00BD3D53" w:rsidRDefault="00272FF4" w:rsidP="00792787">
      <w:r>
        <w:rPr>
          <w:noProof/>
          <w:lang w:val="en-US"/>
        </w:rPr>
        <w:drawing>
          <wp:inline distT="0" distB="0" distL="0" distR="0" wp14:anchorId="5DB8F34A" wp14:editId="1B5A4B35">
            <wp:extent cx="2830734" cy="3498574"/>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nom_polySum.JPG"/>
                    <pic:cNvPicPr/>
                  </pic:nvPicPr>
                  <pic:blipFill>
                    <a:blip r:embed="rId17">
                      <a:extLst>
                        <a:ext uri="{28A0092B-C50C-407E-A947-70E740481C1C}">
                          <a14:useLocalDpi xmlns:a14="http://schemas.microsoft.com/office/drawing/2010/main" val="0"/>
                        </a:ext>
                      </a:extLst>
                    </a:blip>
                    <a:stretch>
                      <a:fillRect/>
                    </a:stretch>
                  </pic:blipFill>
                  <pic:spPr>
                    <a:xfrm>
                      <a:off x="0" y="0"/>
                      <a:ext cx="2855179" cy="3528786"/>
                    </a:xfrm>
                    <a:prstGeom prst="rect">
                      <a:avLst/>
                    </a:prstGeom>
                  </pic:spPr>
                </pic:pic>
              </a:graphicData>
            </a:graphic>
          </wp:inline>
        </w:drawing>
      </w:r>
    </w:p>
    <w:p w:rsidR="00272FF4" w:rsidRDefault="00272FF4" w:rsidP="00792787">
      <w:pPr>
        <w:rPr>
          <w:ins w:id="100" w:author="Thomas Herzog" w:date="2014-10-08T21:29:00Z"/>
        </w:rPr>
      </w:pPr>
      <w:r>
        <w:t>Sollten beide oder eines der Polynome leer sein, so wird dies korrekt erkannt und behandelt. Ansonsten werden die Summen der beiden Polynome korrekt ermittelt.</w:t>
      </w:r>
    </w:p>
    <w:p w:rsidR="00BA47EA" w:rsidRDefault="00BA47EA" w:rsidP="00792787">
      <w:pPr>
        <w:rPr>
          <w:ins w:id="101" w:author="Thomas Herzog" w:date="2014-10-08T21:29:00Z"/>
        </w:rPr>
      </w:pPr>
    </w:p>
    <w:p w:rsidR="00272FF4" w:rsidRDefault="00272FF4" w:rsidP="00272FF4">
      <w:pPr>
        <w:pStyle w:val="Heading3"/>
      </w:pPr>
      <w:proofErr w:type="spellStart"/>
      <w:r>
        <w:lastRenderedPageBreak/>
        <w:t>PolyProd</w:t>
      </w:r>
      <w:proofErr w:type="spellEnd"/>
    </w:p>
    <w:p w:rsidR="00272FF4" w:rsidRDefault="00272FF4" w:rsidP="00272FF4">
      <w:r>
        <w:t xml:space="preserve">Folgend sind die Tests für die Funktion </w:t>
      </w:r>
      <w:proofErr w:type="spellStart"/>
      <w:r>
        <w:t>PolyProd</w:t>
      </w:r>
      <w:proofErr w:type="spellEnd"/>
      <w:r>
        <w:t xml:space="preserve"> angeführt, welche ein zwei Polynome miteinander multipliziert.</w:t>
      </w:r>
    </w:p>
    <w:p w:rsidR="00272FF4" w:rsidRDefault="00A71657" w:rsidP="00272FF4">
      <w:r>
        <w:rPr>
          <w:noProof/>
          <w:lang w:val="en-US"/>
        </w:rPr>
        <w:drawing>
          <wp:inline distT="0" distB="0" distL="0" distR="0" wp14:anchorId="7203E440" wp14:editId="1A586DB4">
            <wp:extent cx="5760720" cy="31190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ynom_polyProd.JPG"/>
                    <pic:cNvPicPr/>
                  </pic:nvPicPr>
                  <pic:blipFill>
                    <a:blip r:embed="rId18">
                      <a:extLst>
                        <a:ext uri="{28A0092B-C50C-407E-A947-70E740481C1C}">
                          <a14:useLocalDpi xmlns:a14="http://schemas.microsoft.com/office/drawing/2010/main" val="0"/>
                        </a:ext>
                      </a:extLst>
                    </a:blip>
                    <a:stretch>
                      <a:fillRect/>
                    </a:stretch>
                  </pic:blipFill>
                  <pic:spPr>
                    <a:xfrm>
                      <a:off x="0" y="0"/>
                      <a:ext cx="5777977" cy="3128401"/>
                    </a:xfrm>
                    <a:prstGeom prst="rect">
                      <a:avLst/>
                    </a:prstGeom>
                  </pic:spPr>
                </pic:pic>
              </a:graphicData>
            </a:graphic>
          </wp:inline>
        </w:drawing>
      </w:r>
    </w:p>
    <w:p w:rsidR="00272FF4" w:rsidRDefault="001B3B85" w:rsidP="00272FF4">
      <w:r>
        <w:t xml:space="preserve">Sollten beide oder eines der beiden Polynome leer sein so wird </w:t>
      </w:r>
      <w:proofErr w:type="spellStart"/>
      <w:r>
        <w:t>jedesmal</w:t>
      </w:r>
      <w:proofErr w:type="spellEnd"/>
      <w:r>
        <w:t xml:space="preserve"> 0, also kein Ergebnis zurückgeliefert, da hier eine Multiplikation mit 0 stattfindet.</w:t>
      </w:r>
    </w:p>
    <w:p w:rsidR="00BA47EA" w:rsidRDefault="001B3B85" w:rsidP="00272FF4">
      <w:r>
        <w:t>Ansonsten wird das Produkt korrekt berechnet.</w:t>
      </w:r>
    </w:p>
    <w:p w:rsidR="00272FF4" w:rsidRDefault="00272FF4" w:rsidP="00272FF4">
      <w:pPr>
        <w:pStyle w:val="Heading3"/>
      </w:pPr>
      <w:proofErr w:type="spellStart"/>
      <w:r>
        <w:t>PolyProdFast</w:t>
      </w:r>
      <w:proofErr w:type="spellEnd"/>
    </w:p>
    <w:p w:rsidR="00272FF4" w:rsidRDefault="00272FF4" w:rsidP="00272FF4">
      <w:r>
        <w:t xml:space="preserve">Folgend sind die Tests für die Funktion </w:t>
      </w:r>
      <w:proofErr w:type="spellStart"/>
      <w:r>
        <w:t>PolyProd</w:t>
      </w:r>
      <w:proofErr w:type="spellEnd"/>
      <w:r>
        <w:t xml:space="preserve"> angeführt, welche ein zwei Polynome miteinander multipliziert und hierbei das </w:t>
      </w:r>
      <w:proofErr w:type="spellStart"/>
      <w:r>
        <w:t>Divide</w:t>
      </w:r>
      <w:proofErr w:type="spellEnd"/>
      <w:r>
        <w:t xml:space="preserve"> &amp; </w:t>
      </w:r>
      <w:proofErr w:type="spellStart"/>
      <w:r>
        <w:t>Conquer</w:t>
      </w:r>
      <w:proofErr w:type="spellEnd"/>
      <w:r>
        <w:t xml:space="preserve"> Prinzip anwendet.</w:t>
      </w:r>
    </w:p>
    <w:p w:rsidR="00272FF4" w:rsidRDefault="00272FF4" w:rsidP="00272FF4">
      <w:pPr>
        <w:rPr>
          <w:ins w:id="102" w:author="Thomas Herzog" w:date="2014-10-08T21:05:00Z"/>
        </w:rPr>
      </w:pPr>
      <w:del w:id="103" w:author="Thomas Herzog" w:date="2014-10-08T21:07:00Z">
        <w:r w:rsidDel="00B14ABA">
          <w:rPr>
            <w:noProof/>
            <w:lang w:val="en-US"/>
          </w:rPr>
          <w:drawing>
            <wp:inline distT="0" distB="0" distL="0" distR="0">
              <wp:extent cx="4200525" cy="2943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ynom_polyProdFast.JPG"/>
                      <pic:cNvPicPr/>
                    </pic:nvPicPr>
                    <pic:blipFill>
                      <a:blip r:embed="rId19">
                        <a:extLst>
                          <a:ext uri="{28A0092B-C50C-407E-A947-70E740481C1C}">
                            <a14:useLocalDpi xmlns:a14="http://schemas.microsoft.com/office/drawing/2010/main" val="0"/>
                          </a:ext>
                        </a:extLst>
                      </a:blip>
                      <a:stretch>
                        <a:fillRect/>
                      </a:stretch>
                    </pic:blipFill>
                    <pic:spPr>
                      <a:xfrm>
                        <a:off x="0" y="0"/>
                        <a:ext cx="4200525" cy="2943225"/>
                      </a:xfrm>
                      <a:prstGeom prst="rect">
                        <a:avLst/>
                      </a:prstGeom>
                    </pic:spPr>
                  </pic:pic>
                </a:graphicData>
              </a:graphic>
            </wp:inline>
          </w:drawing>
        </w:r>
      </w:del>
      <w:r w:rsidR="00A71657">
        <w:rPr>
          <w:noProof/>
          <w:lang w:val="en-US"/>
        </w:rPr>
        <w:drawing>
          <wp:inline distT="0" distB="0" distL="0" distR="0">
            <wp:extent cx="5760720" cy="18526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ynom_polyProdFast.JPG"/>
                    <pic:cNvPicPr/>
                  </pic:nvPicPr>
                  <pic:blipFill>
                    <a:blip r:embed="rId20">
                      <a:extLst>
                        <a:ext uri="{28A0092B-C50C-407E-A947-70E740481C1C}">
                          <a14:useLocalDpi xmlns:a14="http://schemas.microsoft.com/office/drawing/2010/main" val="0"/>
                        </a:ext>
                      </a:extLst>
                    </a:blip>
                    <a:stretch>
                      <a:fillRect/>
                    </a:stretch>
                  </pic:blipFill>
                  <pic:spPr>
                    <a:xfrm>
                      <a:off x="0" y="0"/>
                      <a:ext cx="5786017" cy="1860748"/>
                    </a:xfrm>
                    <a:prstGeom prst="rect">
                      <a:avLst/>
                    </a:prstGeom>
                  </pic:spPr>
                </pic:pic>
              </a:graphicData>
            </a:graphic>
          </wp:inline>
        </w:drawing>
      </w:r>
    </w:p>
    <w:p w:rsidR="00B14ABA" w:rsidRDefault="00B14ABA" w:rsidP="00272FF4">
      <w:pPr>
        <w:rPr>
          <w:ins w:id="104" w:author="Thomas Herzog" w:date="2014-10-08T21:06:00Z"/>
        </w:rPr>
      </w:pPr>
      <w:ins w:id="105" w:author="Thomas Herzog" w:date="2014-10-08T21:05:00Z">
        <w:r>
          <w:t xml:space="preserve">Da wird davon ausgehen konnte, das die Polynome gleichen Grad besitzen und Polynome mit lauter 0 keine Grad besitzen aber es über den Index des Array  produziert wurde, ist zu sehen das die Funktion keine korrekten Ergebnisse </w:t>
        </w:r>
      </w:ins>
      <w:ins w:id="106" w:author="Thomas Herzog" w:date="2014-10-08T21:06:00Z">
        <w:r>
          <w:t>liefert, was an der Art der Berechnung liegt.</w:t>
        </w:r>
      </w:ins>
    </w:p>
    <w:p w:rsidR="00B14ABA" w:rsidRPr="00272FF4" w:rsidRDefault="00B14ABA" w:rsidP="00272FF4">
      <w:ins w:id="107" w:author="Thomas Herzog" w:date="2014-10-08T21:06:00Z">
        <w:r>
          <w:t xml:space="preserve">Die in </w:t>
        </w:r>
        <w:proofErr w:type="spellStart"/>
        <w:r>
          <w:t>PolyProd</w:t>
        </w:r>
        <w:proofErr w:type="spellEnd"/>
        <w:r>
          <w:t xml:space="preserve"> geteste</w:t>
        </w:r>
      </w:ins>
      <w:ins w:id="108" w:author="Thomas Herzog" w:date="2014-10-08T21:07:00Z">
        <w:r>
          <w:t>te</w:t>
        </w:r>
      </w:ins>
      <w:ins w:id="109" w:author="Thomas Herzog" w:date="2014-10-08T21:06:00Z">
        <w:r>
          <w:t>n Polynome Multiplikationen liefern jedoch dieselben Ergebnisse.</w:t>
        </w:r>
      </w:ins>
    </w:p>
    <w:sectPr w:rsidR="00B14ABA" w:rsidRPr="00272FF4" w:rsidSect="00715E33">
      <w:headerReference w:type="even" r:id="rId21"/>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DDC" w:rsidRDefault="00940DDC" w:rsidP="00854350">
      <w:pPr>
        <w:spacing w:line="240" w:lineRule="auto"/>
      </w:pPr>
      <w:r>
        <w:separator/>
      </w:r>
    </w:p>
  </w:endnote>
  <w:endnote w:type="continuationSeparator" w:id="0">
    <w:p w:rsidR="00940DDC" w:rsidRDefault="00940DDC"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8B710F" w:rsidRDefault="008B710F">
        <w:pPr>
          <w:pStyle w:val="Footer"/>
          <w:jc w:val="center"/>
        </w:pPr>
        <w:r>
          <w:fldChar w:fldCharType="begin"/>
        </w:r>
        <w:r>
          <w:instrText xml:space="preserve"> PAGE   \* MERGEFORMAT </w:instrText>
        </w:r>
        <w:r>
          <w:fldChar w:fldCharType="separate"/>
        </w:r>
        <w:r w:rsidR="00660CF3">
          <w:rPr>
            <w:noProof/>
          </w:rPr>
          <w:t>21</w:t>
        </w:r>
        <w:r>
          <w:rPr>
            <w:noProof/>
          </w:rPr>
          <w:fldChar w:fldCharType="end"/>
        </w:r>
      </w:p>
    </w:sdtContent>
  </w:sdt>
  <w:p w:rsidR="008B710F" w:rsidRDefault="008B71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DDC" w:rsidRDefault="00940DDC" w:rsidP="00854350">
      <w:pPr>
        <w:spacing w:line="240" w:lineRule="auto"/>
      </w:pPr>
      <w:r>
        <w:separator/>
      </w:r>
    </w:p>
  </w:footnote>
  <w:footnote w:type="continuationSeparator" w:id="0">
    <w:p w:rsidR="00940DDC" w:rsidRDefault="00940DDC"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0F" w:rsidRDefault="008B710F">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0F" w:rsidRPr="00854350" w:rsidRDefault="008B710F">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Pr>
        <w:lang w:val="en-US"/>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2BC0962"/>
    <w:multiLevelType w:val="hybridMultilevel"/>
    <w:tmpl w:val="844A9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62BAB"/>
    <w:multiLevelType w:val="hybridMultilevel"/>
    <w:tmpl w:val="DE702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5">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8CF62EA"/>
    <w:multiLevelType w:val="multilevel"/>
    <w:tmpl w:val="ADF880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55E47AA"/>
    <w:multiLevelType w:val="hybridMultilevel"/>
    <w:tmpl w:val="2B28E0D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9">
    <w:nsid w:val="28626800"/>
    <w:multiLevelType w:val="hybridMultilevel"/>
    <w:tmpl w:val="3C0E6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2">
    <w:nsid w:val="4067645B"/>
    <w:multiLevelType w:val="hybridMultilevel"/>
    <w:tmpl w:val="A9BE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514DD6"/>
    <w:multiLevelType w:val="hybridMultilevel"/>
    <w:tmpl w:val="7D6C06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1380749"/>
    <w:multiLevelType w:val="hybridMultilevel"/>
    <w:tmpl w:val="64825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64C5AC4"/>
    <w:multiLevelType w:val="hybridMultilevel"/>
    <w:tmpl w:val="B1B27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CC7D84"/>
    <w:multiLevelType w:val="hybridMultilevel"/>
    <w:tmpl w:val="55483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21">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404624"/>
    <w:multiLevelType w:val="hybridMultilevel"/>
    <w:tmpl w:val="2744A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C251C8"/>
    <w:multiLevelType w:val="hybridMultilevel"/>
    <w:tmpl w:val="6DA25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7">
    <w:nsid w:val="7ABF3B50"/>
    <w:multiLevelType w:val="hybridMultilevel"/>
    <w:tmpl w:val="844A9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5B737A"/>
    <w:multiLevelType w:val="hybridMultilevel"/>
    <w:tmpl w:val="BB6EE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5217"/>
    <w:multiLevelType w:val="hybridMultilevel"/>
    <w:tmpl w:val="EAE27EB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0">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2"/>
  </w:num>
  <w:num w:numId="2">
    <w:abstractNumId w:val="17"/>
  </w:num>
  <w:num w:numId="3">
    <w:abstractNumId w:val="17"/>
  </w:num>
  <w:num w:numId="4">
    <w:abstractNumId w:val="17"/>
  </w:num>
  <w:num w:numId="5">
    <w:abstractNumId w:val="16"/>
  </w:num>
  <w:num w:numId="6">
    <w:abstractNumId w:val="21"/>
  </w:num>
  <w:num w:numId="7">
    <w:abstractNumId w:val="6"/>
  </w:num>
  <w:num w:numId="8">
    <w:abstractNumId w:val="1"/>
  </w:num>
  <w:num w:numId="9">
    <w:abstractNumId w:val="25"/>
  </w:num>
  <w:num w:numId="10">
    <w:abstractNumId w:val="11"/>
  </w:num>
  <w:num w:numId="11">
    <w:abstractNumId w:val="30"/>
  </w:num>
  <w:num w:numId="12">
    <w:abstractNumId w:val="26"/>
  </w:num>
  <w:num w:numId="13">
    <w:abstractNumId w:val="5"/>
  </w:num>
  <w:num w:numId="14">
    <w:abstractNumId w:val="4"/>
  </w:num>
  <w:num w:numId="15">
    <w:abstractNumId w:val="14"/>
  </w:num>
  <w:num w:numId="16">
    <w:abstractNumId w:val="8"/>
  </w:num>
  <w:num w:numId="17">
    <w:abstractNumId w:val="20"/>
  </w:num>
  <w:num w:numId="18">
    <w:abstractNumId w:val="0"/>
  </w:num>
  <w:num w:numId="19">
    <w:abstractNumId w:val="10"/>
  </w:num>
  <w:num w:numId="20">
    <w:abstractNumId w:val="6"/>
  </w:num>
  <w:num w:numId="21">
    <w:abstractNumId w:val="6"/>
  </w:num>
  <w:num w:numId="22">
    <w:abstractNumId w:val="18"/>
  </w:num>
  <w:num w:numId="23">
    <w:abstractNumId w:val="12"/>
  </w:num>
  <w:num w:numId="24">
    <w:abstractNumId w:val="27"/>
  </w:num>
  <w:num w:numId="25">
    <w:abstractNumId w:val="2"/>
  </w:num>
  <w:num w:numId="26">
    <w:abstractNumId w:val="13"/>
  </w:num>
  <w:num w:numId="27">
    <w:abstractNumId w:val="3"/>
  </w:num>
  <w:num w:numId="28">
    <w:abstractNumId w:val="24"/>
  </w:num>
  <w:num w:numId="29">
    <w:abstractNumId w:val="23"/>
  </w:num>
  <w:num w:numId="30">
    <w:abstractNumId w:val="28"/>
  </w:num>
  <w:num w:numId="31">
    <w:abstractNumId w:val="19"/>
  </w:num>
  <w:num w:numId="32">
    <w:abstractNumId w:val="29"/>
  </w:num>
  <w:num w:numId="33">
    <w:abstractNumId w:val="9"/>
  </w:num>
  <w:num w:numId="34">
    <w:abstractNumId w:val="7"/>
  </w:num>
  <w:num w:numId="35">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Herzog">
    <w15:presenceInfo w15:providerId="Windows Live" w15:userId="276ebd2936362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E3"/>
    <w:rsid w:val="00001EA1"/>
    <w:rsid w:val="00003905"/>
    <w:rsid w:val="0001168E"/>
    <w:rsid w:val="00020CE0"/>
    <w:rsid w:val="00031B21"/>
    <w:rsid w:val="00055405"/>
    <w:rsid w:val="00071574"/>
    <w:rsid w:val="00073B13"/>
    <w:rsid w:val="00090691"/>
    <w:rsid w:val="000A1A22"/>
    <w:rsid w:val="000E34AA"/>
    <w:rsid w:val="000E39F2"/>
    <w:rsid w:val="000E7236"/>
    <w:rsid w:val="000F43CE"/>
    <w:rsid w:val="001176BF"/>
    <w:rsid w:val="001218C7"/>
    <w:rsid w:val="00146B2E"/>
    <w:rsid w:val="00152FFF"/>
    <w:rsid w:val="00165F14"/>
    <w:rsid w:val="001836A5"/>
    <w:rsid w:val="00186101"/>
    <w:rsid w:val="00190476"/>
    <w:rsid w:val="001A66B7"/>
    <w:rsid w:val="001B3A7E"/>
    <w:rsid w:val="001B3B85"/>
    <w:rsid w:val="001C03AA"/>
    <w:rsid w:val="001D713D"/>
    <w:rsid w:val="001F3A3B"/>
    <w:rsid w:val="0020676F"/>
    <w:rsid w:val="00206A6F"/>
    <w:rsid w:val="0020712F"/>
    <w:rsid w:val="00220484"/>
    <w:rsid w:val="0022611A"/>
    <w:rsid w:val="00243E5E"/>
    <w:rsid w:val="00246A56"/>
    <w:rsid w:val="002513A8"/>
    <w:rsid w:val="00270081"/>
    <w:rsid w:val="00271E6E"/>
    <w:rsid w:val="00272FF4"/>
    <w:rsid w:val="00282D0E"/>
    <w:rsid w:val="00283E62"/>
    <w:rsid w:val="0028500D"/>
    <w:rsid w:val="002A508B"/>
    <w:rsid w:val="002E3F19"/>
    <w:rsid w:val="002E67E5"/>
    <w:rsid w:val="002F4C7D"/>
    <w:rsid w:val="002F7EB8"/>
    <w:rsid w:val="00305184"/>
    <w:rsid w:val="00311664"/>
    <w:rsid w:val="0031305B"/>
    <w:rsid w:val="00321D76"/>
    <w:rsid w:val="0033760F"/>
    <w:rsid w:val="003413DF"/>
    <w:rsid w:val="00350BE1"/>
    <w:rsid w:val="00362B08"/>
    <w:rsid w:val="00365E78"/>
    <w:rsid w:val="0037654E"/>
    <w:rsid w:val="00380F9F"/>
    <w:rsid w:val="00381238"/>
    <w:rsid w:val="00381B93"/>
    <w:rsid w:val="00385920"/>
    <w:rsid w:val="00386853"/>
    <w:rsid w:val="003A1E24"/>
    <w:rsid w:val="003A3BAB"/>
    <w:rsid w:val="003A62C1"/>
    <w:rsid w:val="003B1D20"/>
    <w:rsid w:val="003B2391"/>
    <w:rsid w:val="003C1649"/>
    <w:rsid w:val="003C4971"/>
    <w:rsid w:val="003C570C"/>
    <w:rsid w:val="003D5E89"/>
    <w:rsid w:val="003D6961"/>
    <w:rsid w:val="003E4327"/>
    <w:rsid w:val="00404200"/>
    <w:rsid w:val="0041419E"/>
    <w:rsid w:val="0042733D"/>
    <w:rsid w:val="00431C00"/>
    <w:rsid w:val="0043372E"/>
    <w:rsid w:val="0045071E"/>
    <w:rsid w:val="00463F28"/>
    <w:rsid w:val="00466B57"/>
    <w:rsid w:val="00467C5E"/>
    <w:rsid w:val="00471477"/>
    <w:rsid w:val="004842CD"/>
    <w:rsid w:val="004847C4"/>
    <w:rsid w:val="00492AE3"/>
    <w:rsid w:val="004B1D98"/>
    <w:rsid w:val="004B3005"/>
    <w:rsid w:val="004B41B8"/>
    <w:rsid w:val="004D7477"/>
    <w:rsid w:val="004E1DD6"/>
    <w:rsid w:val="005024E7"/>
    <w:rsid w:val="0050312A"/>
    <w:rsid w:val="00503AB0"/>
    <w:rsid w:val="0050478C"/>
    <w:rsid w:val="00515407"/>
    <w:rsid w:val="00525260"/>
    <w:rsid w:val="00542E75"/>
    <w:rsid w:val="00563A20"/>
    <w:rsid w:val="005641D6"/>
    <w:rsid w:val="00565AC5"/>
    <w:rsid w:val="00592CC5"/>
    <w:rsid w:val="005965C4"/>
    <w:rsid w:val="005B4D42"/>
    <w:rsid w:val="005B55F1"/>
    <w:rsid w:val="005C469E"/>
    <w:rsid w:val="005D0812"/>
    <w:rsid w:val="005D2BDA"/>
    <w:rsid w:val="005D5ED6"/>
    <w:rsid w:val="005E2874"/>
    <w:rsid w:val="005F14D6"/>
    <w:rsid w:val="006077B0"/>
    <w:rsid w:val="0062634A"/>
    <w:rsid w:val="006344D3"/>
    <w:rsid w:val="006378F7"/>
    <w:rsid w:val="006402A7"/>
    <w:rsid w:val="00645A15"/>
    <w:rsid w:val="00660CF3"/>
    <w:rsid w:val="00663C74"/>
    <w:rsid w:val="006700BA"/>
    <w:rsid w:val="00670FDB"/>
    <w:rsid w:val="00685DBF"/>
    <w:rsid w:val="00687AFC"/>
    <w:rsid w:val="00693A96"/>
    <w:rsid w:val="006A22C4"/>
    <w:rsid w:val="006C26C4"/>
    <w:rsid w:val="006E1C6A"/>
    <w:rsid w:val="006E228E"/>
    <w:rsid w:val="006E2A2E"/>
    <w:rsid w:val="006F2B12"/>
    <w:rsid w:val="0070205F"/>
    <w:rsid w:val="00715E33"/>
    <w:rsid w:val="0072134C"/>
    <w:rsid w:val="00763A50"/>
    <w:rsid w:val="00775141"/>
    <w:rsid w:val="00776C77"/>
    <w:rsid w:val="00780FC8"/>
    <w:rsid w:val="00792787"/>
    <w:rsid w:val="007971AB"/>
    <w:rsid w:val="007D61F6"/>
    <w:rsid w:val="007D74A6"/>
    <w:rsid w:val="007E1781"/>
    <w:rsid w:val="007E37D7"/>
    <w:rsid w:val="007F55FD"/>
    <w:rsid w:val="007F79C6"/>
    <w:rsid w:val="00812A89"/>
    <w:rsid w:val="00815159"/>
    <w:rsid w:val="00823C4A"/>
    <w:rsid w:val="00854350"/>
    <w:rsid w:val="00856B68"/>
    <w:rsid w:val="00863EB6"/>
    <w:rsid w:val="008649D6"/>
    <w:rsid w:val="00871476"/>
    <w:rsid w:val="00875A94"/>
    <w:rsid w:val="00877C89"/>
    <w:rsid w:val="00880B82"/>
    <w:rsid w:val="0088378E"/>
    <w:rsid w:val="008964C5"/>
    <w:rsid w:val="008A639D"/>
    <w:rsid w:val="008B26EE"/>
    <w:rsid w:val="008B710F"/>
    <w:rsid w:val="008C33EE"/>
    <w:rsid w:val="008C6CB2"/>
    <w:rsid w:val="008D23D7"/>
    <w:rsid w:val="008E4382"/>
    <w:rsid w:val="008E6CD1"/>
    <w:rsid w:val="008F3DB1"/>
    <w:rsid w:val="00900FBB"/>
    <w:rsid w:val="00907A90"/>
    <w:rsid w:val="00910D94"/>
    <w:rsid w:val="00913A90"/>
    <w:rsid w:val="00914F55"/>
    <w:rsid w:val="00924695"/>
    <w:rsid w:val="00925B3D"/>
    <w:rsid w:val="009318E4"/>
    <w:rsid w:val="00940DDC"/>
    <w:rsid w:val="00942F8E"/>
    <w:rsid w:val="0094544D"/>
    <w:rsid w:val="009475D8"/>
    <w:rsid w:val="00955CF2"/>
    <w:rsid w:val="00960D53"/>
    <w:rsid w:val="0096199F"/>
    <w:rsid w:val="00963C4B"/>
    <w:rsid w:val="00967FF3"/>
    <w:rsid w:val="009A71B5"/>
    <w:rsid w:val="009B2C38"/>
    <w:rsid w:val="009C5A81"/>
    <w:rsid w:val="009D233D"/>
    <w:rsid w:val="009E0C5E"/>
    <w:rsid w:val="009E4BF7"/>
    <w:rsid w:val="009E51E3"/>
    <w:rsid w:val="009E7C1A"/>
    <w:rsid w:val="009F1002"/>
    <w:rsid w:val="009F7AF7"/>
    <w:rsid w:val="00A05279"/>
    <w:rsid w:val="00A05321"/>
    <w:rsid w:val="00A06785"/>
    <w:rsid w:val="00A22242"/>
    <w:rsid w:val="00A243AF"/>
    <w:rsid w:val="00A26BE1"/>
    <w:rsid w:val="00A34616"/>
    <w:rsid w:val="00A35E4F"/>
    <w:rsid w:val="00A417D9"/>
    <w:rsid w:val="00A41A9E"/>
    <w:rsid w:val="00A4475C"/>
    <w:rsid w:val="00A4546F"/>
    <w:rsid w:val="00A6677E"/>
    <w:rsid w:val="00A71657"/>
    <w:rsid w:val="00A7221A"/>
    <w:rsid w:val="00A81B00"/>
    <w:rsid w:val="00AA09D8"/>
    <w:rsid w:val="00AB7708"/>
    <w:rsid w:val="00AC2253"/>
    <w:rsid w:val="00AC49BF"/>
    <w:rsid w:val="00AC54F9"/>
    <w:rsid w:val="00AD45E6"/>
    <w:rsid w:val="00AE2865"/>
    <w:rsid w:val="00B05B83"/>
    <w:rsid w:val="00B07C8D"/>
    <w:rsid w:val="00B14ABA"/>
    <w:rsid w:val="00B16E6F"/>
    <w:rsid w:val="00B25107"/>
    <w:rsid w:val="00B3516A"/>
    <w:rsid w:val="00B372DD"/>
    <w:rsid w:val="00B66055"/>
    <w:rsid w:val="00B70773"/>
    <w:rsid w:val="00B84218"/>
    <w:rsid w:val="00B84E99"/>
    <w:rsid w:val="00B850B3"/>
    <w:rsid w:val="00B961E4"/>
    <w:rsid w:val="00BA47EA"/>
    <w:rsid w:val="00BC403E"/>
    <w:rsid w:val="00BC415E"/>
    <w:rsid w:val="00BD3D53"/>
    <w:rsid w:val="00BE0BA5"/>
    <w:rsid w:val="00C24258"/>
    <w:rsid w:val="00C331FE"/>
    <w:rsid w:val="00C43EAB"/>
    <w:rsid w:val="00C44E4A"/>
    <w:rsid w:val="00C5253D"/>
    <w:rsid w:val="00C56929"/>
    <w:rsid w:val="00C62350"/>
    <w:rsid w:val="00C639BC"/>
    <w:rsid w:val="00C81176"/>
    <w:rsid w:val="00C81DCB"/>
    <w:rsid w:val="00C86AB3"/>
    <w:rsid w:val="00C91321"/>
    <w:rsid w:val="00C94EF0"/>
    <w:rsid w:val="00CA1783"/>
    <w:rsid w:val="00CC00D6"/>
    <w:rsid w:val="00CD07FF"/>
    <w:rsid w:val="00CE1380"/>
    <w:rsid w:val="00CE1604"/>
    <w:rsid w:val="00CE43AB"/>
    <w:rsid w:val="00D157A6"/>
    <w:rsid w:val="00D163E9"/>
    <w:rsid w:val="00D82404"/>
    <w:rsid w:val="00D97BC4"/>
    <w:rsid w:val="00DB169A"/>
    <w:rsid w:val="00DB2491"/>
    <w:rsid w:val="00DB4346"/>
    <w:rsid w:val="00DC0E19"/>
    <w:rsid w:val="00DC2E3C"/>
    <w:rsid w:val="00DC5911"/>
    <w:rsid w:val="00DC746E"/>
    <w:rsid w:val="00DF14F3"/>
    <w:rsid w:val="00DF1AFC"/>
    <w:rsid w:val="00DF2FD2"/>
    <w:rsid w:val="00E0325A"/>
    <w:rsid w:val="00E03B38"/>
    <w:rsid w:val="00E24F68"/>
    <w:rsid w:val="00E25536"/>
    <w:rsid w:val="00E34FBC"/>
    <w:rsid w:val="00E36149"/>
    <w:rsid w:val="00E43A43"/>
    <w:rsid w:val="00E45C09"/>
    <w:rsid w:val="00E46537"/>
    <w:rsid w:val="00E4678C"/>
    <w:rsid w:val="00E53D65"/>
    <w:rsid w:val="00E541E5"/>
    <w:rsid w:val="00E61317"/>
    <w:rsid w:val="00E83E52"/>
    <w:rsid w:val="00EA0C88"/>
    <w:rsid w:val="00EA52E6"/>
    <w:rsid w:val="00EB7C40"/>
    <w:rsid w:val="00EC28DD"/>
    <w:rsid w:val="00EC57AA"/>
    <w:rsid w:val="00ED0931"/>
    <w:rsid w:val="00ED481D"/>
    <w:rsid w:val="00ED6371"/>
    <w:rsid w:val="00F030D7"/>
    <w:rsid w:val="00F03300"/>
    <w:rsid w:val="00F05673"/>
    <w:rsid w:val="00F13ACA"/>
    <w:rsid w:val="00F23155"/>
    <w:rsid w:val="00F2463F"/>
    <w:rsid w:val="00F26744"/>
    <w:rsid w:val="00F30BA3"/>
    <w:rsid w:val="00F345F7"/>
    <w:rsid w:val="00F54216"/>
    <w:rsid w:val="00F74356"/>
    <w:rsid w:val="00F84BDD"/>
    <w:rsid w:val="00F95128"/>
    <w:rsid w:val="00FA4208"/>
    <w:rsid w:val="00FB1314"/>
    <w:rsid w:val="00FB2727"/>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E0217-56AF-434F-B05B-F2EAD844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775141"/>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4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character" w:customStyle="1" w:styleId="sc0">
    <w:name w:val="sc0"/>
    <w:basedOn w:val="DefaultParagraphFont"/>
    <w:rsid w:val="007F79C6"/>
    <w:rPr>
      <w:rFonts w:ascii="Courier New" w:hAnsi="Courier New" w:cs="Courier New" w:hint="default"/>
      <w:color w:val="000000"/>
      <w:sz w:val="20"/>
      <w:szCs w:val="20"/>
    </w:rPr>
  </w:style>
  <w:style w:type="character" w:customStyle="1" w:styleId="sc8">
    <w:name w:val="sc8"/>
    <w:basedOn w:val="DefaultParagraphFont"/>
    <w:rsid w:val="007F79C6"/>
    <w:rPr>
      <w:rFonts w:ascii="Courier New" w:hAnsi="Courier New" w:cs="Courier New" w:hint="default"/>
      <w:color w:val="000000"/>
      <w:sz w:val="20"/>
      <w:szCs w:val="20"/>
    </w:rPr>
  </w:style>
  <w:style w:type="character" w:customStyle="1" w:styleId="sc41">
    <w:name w:val="sc41"/>
    <w:basedOn w:val="DefaultParagraphFont"/>
    <w:rsid w:val="007F79C6"/>
    <w:rPr>
      <w:rFonts w:ascii="Courier New" w:hAnsi="Courier New" w:cs="Courier New" w:hint="default"/>
      <w:b/>
      <w:bCs/>
      <w:color w:val="0000FF"/>
      <w:sz w:val="20"/>
      <w:szCs w:val="20"/>
    </w:rPr>
  </w:style>
  <w:style w:type="character" w:customStyle="1" w:styleId="sc51">
    <w:name w:val="sc51"/>
    <w:basedOn w:val="DefaultParagraphFont"/>
    <w:rsid w:val="007F79C6"/>
    <w:rPr>
      <w:rFonts w:ascii="Courier New" w:hAnsi="Courier New" w:cs="Courier New" w:hint="default"/>
      <w:color w:val="808080"/>
      <w:sz w:val="20"/>
      <w:szCs w:val="20"/>
    </w:rPr>
  </w:style>
  <w:style w:type="character" w:customStyle="1" w:styleId="sc31">
    <w:name w:val="sc31"/>
    <w:basedOn w:val="DefaultParagraphFont"/>
    <w:rsid w:val="007F79C6"/>
    <w:rPr>
      <w:rFonts w:ascii="Courier New" w:hAnsi="Courier New" w:cs="Courier New" w:hint="default"/>
      <w:color w:val="FF0000"/>
      <w:sz w:val="20"/>
      <w:szCs w:val="20"/>
    </w:rPr>
  </w:style>
  <w:style w:type="character" w:customStyle="1" w:styleId="sc11">
    <w:name w:val="sc11"/>
    <w:basedOn w:val="DefaultParagraphFont"/>
    <w:rsid w:val="009E7C1A"/>
    <w:rPr>
      <w:rFonts w:ascii="Courier New" w:hAnsi="Courier New" w:cs="Courier New" w:hint="default"/>
      <w:color w:val="000000"/>
      <w:sz w:val="20"/>
      <w:szCs w:val="20"/>
    </w:rPr>
  </w:style>
  <w:style w:type="character" w:customStyle="1" w:styleId="sc161">
    <w:name w:val="sc161"/>
    <w:basedOn w:val="DefaultParagraphFont"/>
    <w:rsid w:val="009E7C1A"/>
    <w:rPr>
      <w:rFonts w:ascii="Courier New" w:hAnsi="Courier New" w:cs="Courier New" w:hint="default"/>
      <w:color w:val="8000FF"/>
      <w:sz w:val="20"/>
      <w:szCs w:val="20"/>
    </w:rPr>
  </w:style>
  <w:style w:type="character" w:customStyle="1" w:styleId="sc23">
    <w:name w:val="sc23"/>
    <w:basedOn w:val="DefaultParagraphFont"/>
    <w:rsid w:val="009E7C1A"/>
    <w:rPr>
      <w:rFonts w:ascii="Courier New" w:hAnsi="Courier New" w:cs="Courier New" w:hint="default"/>
      <w:color w:val="000000"/>
      <w:sz w:val="20"/>
      <w:szCs w:val="20"/>
    </w:rPr>
  </w:style>
  <w:style w:type="character" w:customStyle="1" w:styleId="sc61">
    <w:name w:val="sc61"/>
    <w:basedOn w:val="DefaultParagraphFont"/>
    <w:rsid w:val="009E7C1A"/>
    <w:rPr>
      <w:rFonts w:ascii="Courier New" w:hAnsi="Courier New" w:cs="Courier New" w:hint="default"/>
      <w:color w:val="808080"/>
      <w:sz w:val="20"/>
      <w:szCs w:val="20"/>
    </w:rPr>
  </w:style>
  <w:style w:type="paragraph" w:styleId="TOC3">
    <w:name w:val="toc 3"/>
    <w:basedOn w:val="Normal"/>
    <w:next w:val="Normal"/>
    <w:autoRedefine/>
    <w:uiPriority w:val="39"/>
    <w:unhideWhenUsed/>
    <w:rsid w:val="00BD3D53"/>
    <w:pPr>
      <w:spacing w:after="100"/>
      <w:ind w:left="440"/>
    </w:pPr>
  </w:style>
  <w:style w:type="paragraph" w:customStyle="1" w:styleId="sc4">
    <w:name w:val="sc4"/>
    <w:basedOn w:val="Normal"/>
    <w:rsid w:val="0070205F"/>
    <w:pPr>
      <w:spacing w:before="100" w:beforeAutospacing="1" w:after="100" w:afterAutospacing="1" w:line="240" w:lineRule="auto"/>
    </w:pPr>
    <w:rPr>
      <w:rFonts w:eastAsia="Times New Roman" w:cs="Times New Roman"/>
      <w:color w:val="FF8000"/>
      <w:sz w:val="24"/>
      <w:szCs w:val="24"/>
      <w:lang w:val="en-US"/>
    </w:rPr>
  </w:style>
  <w:style w:type="paragraph" w:customStyle="1" w:styleId="sc5">
    <w:name w:val="sc5"/>
    <w:basedOn w:val="Normal"/>
    <w:rsid w:val="0070205F"/>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6">
    <w:name w:val="sc6"/>
    <w:basedOn w:val="Normal"/>
    <w:rsid w:val="0070205F"/>
    <w:pPr>
      <w:spacing w:before="100" w:beforeAutospacing="1" w:after="100" w:afterAutospacing="1" w:line="240" w:lineRule="auto"/>
    </w:pPr>
    <w:rPr>
      <w:rFonts w:eastAsia="Times New Roman" w:cs="Times New Roman"/>
      <w:color w:val="808080"/>
      <w:sz w:val="24"/>
      <w:szCs w:val="24"/>
      <w:lang w:val="en-US"/>
    </w:rPr>
  </w:style>
  <w:style w:type="paragraph" w:customStyle="1" w:styleId="sc9">
    <w:name w:val="sc9"/>
    <w:basedOn w:val="Normal"/>
    <w:rsid w:val="0070205F"/>
    <w:pPr>
      <w:spacing w:before="100" w:beforeAutospacing="1" w:after="100" w:afterAutospacing="1" w:line="240" w:lineRule="auto"/>
    </w:pPr>
    <w:rPr>
      <w:rFonts w:eastAsia="Times New Roman" w:cs="Times New Roman"/>
      <w:color w:val="804000"/>
      <w:sz w:val="24"/>
      <w:szCs w:val="24"/>
      <w:lang w:val="en-US"/>
    </w:rPr>
  </w:style>
  <w:style w:type="paragraph" w:customStyle="1" w:styleId="sc10">
    <w:name w:val="sc10"/>
    <w:basedOn w:val="Normal"/>
    <w:rsid w:val="0070205F"/>
    <w:pPr>
      <w:spacing w:before="100" w:beforeAutospacing="1" w:after="100" w:afterAutospacing="1" w:line="240" w:lineRule="auto"/>
    </w:pPr>
    <w:rPr>
      <w:rFonts w:eastAsia="Times New Roman" w:cs="Times New Roman"/>
      <w:b/>
      <w:bCs/>
      <w:color w:val="000080"/>
      <w:sz w:val="24"/>
      <w:szCs w:val="24"/>
      <w:lang w:val="en-US"/>
    </w:rPr>
  </w:style>
  <w:style w:type="paragraph" w:customStyle="1" w:styleId="sc16">
    <w:name w:val="sc16"/>
    <w:basedOn w:val="Normal"/>
    <w:rsid w:val="0070205F"/>
    <w:pPr>
      <w:spacing w:before="100" w:beforeAutospacing="1" w:after="100" w:afterAutospacing="1" w:line="240" w:lineRule="auto"/>
    </w:pPr>
    <w:rPr>
      <w:rFonts w:eastAsia="Times New Roman" w:cs="Times New Roman"/>
      <w:color w:val="8000F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7935">
      <w:bodyDiv w:val="1"/>
      <w:marLeft w:val="0"/>
      <w:marRight w:val="0"/>
      <w:marTop w:val="0"/>
      <w:marBottom w:val="0"/>
      <w:divBdr>
        <w:top w:val="none" w:sz="0" w:space="0" w:color="auto"/>
        <w:left w:val="none" w:sz="0" w:space="0" w:color="auto"/>
        <w:bottom w:val="none" w:sz="0" w:space="0" w:color="auto"/>
        <w:right w:val="none" w:sz="0" w:space="0" w:color="auto"/>
      </w:divBdr>
      <w:divsChild>
        <w:div w:id="1908492847">
          <w:marLeft w:val="0"/>
          <w:marRight w:val="0"/>
          <w:marTop w:val="0"/>
          <w:marBottom w:val="0"/>
          <w:divBdr>
            <w:top w:val="none" w:sz="0" w:space="0" w:color="auto"/>
            <w:left w:val="none" w:sz="0" w:space="0" w:color="auto"/>
            <w:bottom w:val="none" w:sz="0" w:space="0" w:color="auto"/>
            <w:right w:val="none" w:sz="0" w:space="0" w:color="auto"/>
          </w:divBdr>
        </w:div>
      </w:divsChild>
    </w:div>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152793195">
      <w:bodyDiv w:val="1"/>
      <w:marLeft w:val="0"/>
      <w:marRight w:val="0"/>
      <w:marTop w:val="0"/>
      <w:marBottom w:val="0"/>
      <w:divBdr>
        <w:top w:val="none" w:sz="0" w:space="0" w:color="auto"/>
        <w:left w:val="none" w:sz="0" w:space="0" w:color="auto"/>
        <w:bottom w:val="none" w:sz="0" w:space="0" w:color="auto"/>
        <w:right w:val="none" w:sz="0" w:space="0" w:color="auto"/>
      </w:divBdr>
      <w:divsChild>
        <w:div w:id="438915104">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705451950">
      <w:bodyDiv w:val="1"/>
      <w:marLeft w:val="0"/>
      <w:marRight w:val="0"/>
      <w:marTop w:val="0"/>
      <w:marBottom w:val="0"/>
      <w:divBdr>
        <w:top w:val="none" w:sz="0" w:space="0" w:color="auto"/>
        <w:left w:val="none" w:sz="0" w:space="0" w:color="auto"/>
        <w:bottom w:val="none" w:sz="0" w:space="0" w:color="auto"/>
        <w:right w:val="none" w:sz="0" w:space="0" w:color="auto"/>
      </w:divBdr>
      <w:divsChild>
        <w:div w:id="109395366">
          <w:marLeft w:val="0"/>
          <w:marRight w:val="0"/>
          <w:marTop w:val="0"/>
          <w:marBottom w:val="0"/>
          <w:divBdr>
            <w:top w:val="none" w:sz="0" w:space="0" w:color="auto"/>
            <w:left w:val="none" w:sz="0" w:space="0" w:color="auto"/>
            <w:bottom w:val="none" w:sz="0" w:space="0" w:color="auto"/>
            <w:right w:val="none" w:sz="0" w:space="0" w:color="auto"/>
          </w:divBdr>
        </w:div>
      </w:divsChild>
    </w:div>
    <w:div w:id="1109853196">
      <w:bodyDiv w:val="1"/>
      <w:marLeft w:val="0"/>
      <w:marRight w:val="0"/>
      <w:marTop w:val="0"/>
      <w:marBottom w:val="0"/>
      <w:divBdr>
        <w:top w:val="none" w:sz="0" w:space="0" w:color="auto"/>
        <w:left w:val="none" w:sz="0" w:space="0" w:color="auto"/>
        <w:bottom w:val="none" w:sz="0" w:space="0" w:color="auto"/>
        <w:right w:val="none" w:sz="0" w:space="0" w:color="auto"/>
      </w:divBdr>
      <w:divsChild>
        <w:div w:id="7219868">
          <w:marLeft w:val="0"/>
          <w:marRight w:val="0"/>
          <w:marTop w:val="0"/>
          <w:marBottom w:val="0"/>
          <w:divBdr>
            <w:top w:val="none" w:sz="0" w:space="0" w:color="auto"/>
            <w:left w:val="none" w:sz="0" w:space="0" w:color="auto"/>
            <w:bottom w:val="none" w:sz="0" w:space="0" w:color="auto"/>
            <w:right w:val="none" w:sz="0" w:space="0" w:color="auto"/>
          </w:divBdr>
        </w:div>
      </w:divsChild>
    </w:div>
    <w:div w:id="1127091439">
      <w:bodyDiv w:val="1"/>
      <w:marLeft w:val="0"/>
      <w:marRight w:val="0"/>
      <w:marTop w:val="0"/>
      <w:marBottom w:val="0"/>
      <w:divBdr>
        <w:top w:val="none" w:sz="0" w:space="0" w:color="auto"/>
        <w:left w:val="none" w:sz="0" w:space="0" w:color="auto"/>
        <w:bottom w:val="none" w:sz="0" w:space="0" w:color="auto"/>
        <w:right w:val="none" w:sz="0" w:space="0" w:color="auto"/>
      </w:divBdr>
      <w:divsChild>
        <w:div w:id="1269656515">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660385891">
      <w:bodyDiv w:val="1"/>
      <w:marLeft w:val="0"/>
      <w:marRight w:val="0"/>
      <w:marTop w:val="0"/>
      <w:marBottom w:val="0"/>
      <w:divBdr>
        <w:top w:val="none" w:sz="0" w:space="0" w:color="auto"/>
        <w:left w:val="none" w:sz="0" w:space="0" w:color="auto"/>
        <w:bottom w:val="none" w:sz="0" w:space="0" w:color="auto"/>
        <w:right w:val="none" w:sz="0" w:space="0" w:color="auto"/>
      </w:divBdr>
      <w:divsChild>
        <w:div w:id="545872284">
          <w:marLeft w:val="0"/>
          <w:marRight w:val="0"/>
          <w:marTop w:val="0"/>
          <w:marBottom w:val="0"/>
          <w:divBdr>
            <w:top w:val="none" w:sz="0" w:space="0" w:color="auto"/>
            <w:left w:val="none" w:sz="0" w:space="0" w:color="auto"/>
            <w:bottom w:val="none" w:sz="0" w:space="0" w:color="auto"/>
            <w:right w:val="none" w:sz="0" w:space="0" w:color="auto"/>
          </w:divBdr>
        </w:div>
      </w:divsChild>
    </w:div>
    <w:div w:id="1913005754">
      <w:bodyDiv w:val="1"/>
      <w:marLeft w:val="0"/>
      <w:marRight w:val="0"/>
      <w:marTop w:val="0"/>
      <w:marBottom w:val="0"/>
      <w:divBdr>
        <w:top w:val="none" w:sz="0" w:space="0" w:color="auto"/>
        <w:left w:val="none" w:sz="0" w:space="0" w:color="auto"/>
        <w:bottom w:val="none" w:sz="0" w:space="0" w:color="auto"/>
        <w:right w:val="none" w:sz="0" w:space="0" w:color="auto"/>
      </w:divBdr>
      <w:divsChild>
        <w:div w:id="873345244">
          <w:marLeft w:val="0"/>
          <w:marRight w:val="0"/>
          <w:marTop w:val="0"/>
          <w:marBottom w:val="0"/>
          <w:divBdr>
            <w:top w:val="none" w:sz="0" w:space="0" w:color="auto"/>
            <w:left w:val="none" w:sz="0" w:space="0" w:color="auto"/>
            <w:bottom w:val="none" w:sz="0" w:space="0" w:color="auto"/>
            <w:right w:val="none" w:sz="0" w:space="0" w:color="auto"/>
          </w:divBdr>
        </w:div>
      </w:divsChild>
    </w:div>
    <w:div w:id="1996883494">
      <w:bodyDiv w:val="1"/>
      <w:marLeft w:val="0"/>
      <w:marRight w:val="0"/>
      <w:marTop w:val="0"/>
      <w:marBottom w:val="0"/>
      <w:divBdr>
        <w:top w:val="none" w:sz="0" w:space="0" w:color="auto"/>
        <w:left w:val="none" w:sz="0" w:space="0" w:color="auto"/>
        <w:bottom w:val="none" w:sz="0" w:space="0" w:color="auto"/>
        <w:right w:val="none" w:sz="0" w:space="0" w:color="auto"/>
      </w:divBdr>
      <w:divsChild>
        <w:div w:id="390619132">
          <w:marLeft w:val="0"/>
          <w:marRight w:val="0"/>
          <w:marTop w:val="0"/>
          <w:marBottom w:val="0"/>
          <w:divBdr>
            <w:top w:val="none" w:sz="0" w:space="0" w:color="auto"/>
            <w:left w:val="none" w:sz="0" w:space="0" w:color="auto"/>
            <w:bottom w:val="none" w:sz="0" w:space="0" w:color="auto"/>
            <w:right w:val="none" w:sz="0" w:space="0" w:color="auto"/>
          </w:divBdr>
        </w:div>
      </w:divsChild>
    </w:div>
    <w:div w:id="2075426374">
      <w:bodyDiv w:val="1"/>
      <w:marLeft w:val="0"/>
      <w:marRight w:val="0"/>
      <w:marTop w:val="0"/>
      <w:marBottom w:val="0"/>
      <w:divBdr>
        <w:top w:val="none" w:sz="0" w:space="0" w:color="auto"/>
        <w:left w:val="none" w:sz="0" w:space="0" w:color="auto"/>
        <w:bottom w:val="none" w:sz="0" w:space="0" w:color="auto"/>
        <w:right w:val="none" w:sz="0" w:space="0" w:color="auto"/>
      </w:divBdr>
      <w:divsChild>
        <w:div w:id="111097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Google%20Drive\GitHub\uas-upper-austria-c\20141011_hand_on\doc\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46791-F5EC-45C9-901A-AF5481A7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28</Pages>
  <Words>5829</Words>
  <Characters>33229</Characters>
  <Application>Microsoft Office Word</Application>
  <DocSecurity>0</DocSecurity>
  <Lines>276</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38981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46</cp:revision>
  <dcterms:created xsi:type="dcterms:W3CDTF">2014-09-28T15:52:00Z</dcterms:created>
  <dcterms:modified xsi:type="dcterms:W3CDTF">2014-10-10T13:25:00Z</dcterms:modified>
</cp:coreProperties>
</file>